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233FC" w14:textId="77777777" w:rsidR="00664173" w:rsidRDefault="00664173" w:rsidP="00664173">
      <w:pPr>
        <w:jc w:val="center"/>
        <w:rPr>
          <w:b/>
          <w:color w:val="000000" w:themeColor="text1"/>
          <w:sz w:val="44"/>
          <w:szCs w:val="36"/>
        </w:rPr>
      </w:pPr>
    </w:p>
    <w:p w14:paraId="67C13FF5" w14:textId="77777777" w:rsidR="00664173" w:rsidRDefault="00664173" w:rsidP="00664173">
      <w:pPr>
        <w:jc w:val="center"/>
        <w:rPr>
          <w:b/>
          <w:color w:val="000000" w:themeColor="text1"/>
          <w:sz w:val="44"/>
          <w:szCs w:val="36"/>
        </w:rPr>
      </w:pPr>
    </w:p>
    <w:p w14:paraId="7BBF8C1E" w14:textId="77777777" w:rsidR="00664173" w:rsidRPr="006F155A" w:rsidRDefault="007447AC" w:rsidP="00664173">
      <w:pPr>
        <w:jc w:val="center"/>
        <w:rPr>
          <w:b/>
          <w:color w:val="000000" w:themeColor="text1"/>
          <w:sz w:val="44"/>
          <w:szCs w:val="36"/>
        </w:rPr>
      </w:pPr>
      <w:r>
        <w:rPr>
          <w:b/>
          <w:color w:val="000000" w:themeColor="text1"/>
          <w:sz w:val="44"/>
          <w:szCs w:val="36"/>
        </w:rPr>
        <w:t>AD Admin Groups Governance</w:t>
      </w:r>
      <w:r w:rsidR="00664173" w:rsidRPr="006F155A">
        <w:rPr>
          <w:b/>
          <w:color w:val="000000" w:themeColor="text1"/>
          <w:sz w:val="44"/>
          <w:szCs w:val="36"/>
        </w:rPr>
        <w:t xml:space="preserve"> Process </w:t>
      </w:r>
    </w:p>
    <w:p w14:paraId="7E6F4D3C" w14:textId="77777777" w:rsidR="00664173" w:rsidRPr="006F155A" w:rsidRDefault="00664173" w:rsidP="00664173">
      <w:pPr>
        <w:pStyle w:val="Caption"/>
      </w:pPr>
    </w:p>
    <w:p w14:paraId="0EF2FE32" w14:textId="77777777" w:rsidR="00664173" w:rsidRPr="006F155A" w:rsidRDefault="009F2DD0" w:rsidP="00664173">
      <w:pPr>
        <w:pStyle w:val="Caption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Date: 20</w:t>
      </w:r>
      <w:r w:rsidR="007447AC">
        <w:rPr>
          <w:rFonts w:ascii="Arial" w:hAnsi="Arial" w:cs="Arial"/>
        </w:rPr>
        <w:t>/04/2018</w:t>
      </w:r>
    </w:p>
    <w:p w14:paraId="1B0E8056" w14:textId="77777777" w:rsidR="00664173" w:rsidRDefault="00664173" w:rsidP="00664173">
      <w:pPr>
        <w:jc w:val="center"/>
      </w:pPr>
      <w:r w:rsidRPr="006F155A">
        <w:rPr>
          <w:noProof/>
          <w:lang w:val="en-IN" w:eastAsia="en-IN"/>
        </w:rPr>
        <w:drawing>
          <wp:inline distT="0" distB="0" distL="0" distR="0" wp14:anchorId="5638CBD7" wp14:editId="5BF0D7EA">
            <wp:extent cx="1367790" cy="523875"/>
            <wp:effectExtent l="0" t="0" r="3810" b="9525"/>
            <wp:docPr id="29" name="Kuva 229" descr="Description: E:\Duunit\SEK - metsaliitto\WMF\Metsa_logo_vaaka_RGB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229" descr="Description: E:\Duunit\SEK - metsaliitto\WMF\Metsa_logo_vaaka_RGB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1140" w14:textId="77777777" w:rsidR="00664173" w:rsidRPr="006F155A" w:rsidRDefault="00664173" w:rsidP="003A5E9C"/>
    <w:p w14:paraId="31C88BF5" w14:textId="77777777" w:rsidR="00664173" w:rsidRPr="006F155A" w:rsidRDefault="00664173" w:rsidP="00664173">
      <w:pPr>
        <w:jc w:val="center"/>
      </w:pPr>
    </w:p>
    <w:p w14:paraId="75AE0952" w14:textId="77777777" w:rsidR="00664173" w:rsidRPr="00F01D57" w:rsidRDefault="00664173" w:rsidP="00664173">
      <w:pPr>
        <w:pStyle w:val="Caption"/>
        <w:jc w:val="center"/>
        <w:rPr>
          <w:rFonts w:asciiTheme="majorHAnsi" w:hAnsiTheme="majorHAnsi"/>
          <w:sz w:val="24"/>
          <w:szCs w:val="24"/>
        </w:rPr>
      </w:pPr>
      <w:r w:rsidRPr="00F01D57">
        <w:rPr>
          <w:rFonts w:asciiTheme="majorHAnsi" w:hAnsiTheme="majorHAnsi"/>
          <w:sz w:val="24"/>
          <w:szCs w:val="24"/>
        </w:rPr>
        <w:t>Track: A</w:t>
      </w:r>
      <w:r w:rsidR="00D04002" w:rsidRPr="00F01D57">
        <w:rPr>
          <w:rFonts w:asciiTheme="majorHAnsi" w:hAnsiTheme="majorHAnsi"/>
          <w:sz w:val="24"/>
          <w:szCs w:val="24"/>
        </w:rPr>
        <w:t>ctive Directory</w:t>
      </w:r>
      <w:r w:rsidRPr="00F01D57">
        <w:rPr>
          <w:rFonts w:asciiTheme="majorHAnsi" w:hAnsiTheme="majorHAnsi"/>
          <w:sz w:val="24"/>
          <w:szCs w:val="24"/>
        </w:rPr>
        <w:t xml:space="preserve"> &amp; Printer</w:t>
      </w:r>
      <w:r w:rsidR="00D04002" w:rsidRPr="00F01D57">
        <w:rPr>
          <w:rFonts w:asciiTheme="majorHAnsi" w:hAnsiTheme="majorHAnsi"/>
          <w:sz w:val="24"/>
          <w:szCs w:val="24"/>
        </w:rPr>
        <w:t xml:space="preserve"> Management </w:t>
      </w:r>
    </w:p>
    <w:p w14:paraId="30A88E65" w14:textId="77777777" w:rsidR="00664173" w:rsidRDefault="00664173" w:rsidP="006641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6B790E" w14:textId="77777777" w:rsidR="00664173" w:rsidRDefault="00664173" w:rsidP="00664173"/>
    <w:p w14:paraId="2F0FE90D" w14:textId="77777777" w:rsidR="00664173" w:rsidRDefault="00664173" w:rsidP="00664173"/>
    <w:p w14:paraId="106C5ED5" w14:textId="77777777" w:rsidR="00664173" w:rsidRDefault="00664173" w:rsidP="00664173"/>
    <w:p w14:paraId="287ED351" w14:textId="77777777" w:rsidR="00664173" w:rsidRDefault="00664173" w:rsidP="00664173"/>
    <w:p w14:paraId="247D9E46" w14:textId="77777777" w:rsidR="00664173" w:rsidRDefault="00664173" w:rsidP="00664173"/>
    <w:p w14:paraId="022DA0BA" w14:textId="77777777" w:rsidR="00664173" w:rsidRDefault="00664173" w:rsidP="00664173"/>
    <w:p w14:paraId="2B7BA303" w14:textId="77777777" w:rsidR="00664173" w:rsidRDefault="00664173" w:rsidP="00664173"/>
    <w:p w14:paraId="412980B6" w14:textId="77777777" w:rsidR="00664173" w:rsidRDefault="00664173" w:rsidP="00664173"/>
    <w:p w14:paraId="703B8FB2" w14:textId="77777777" w:rsidR="00664173" w:rsidRDefault="00664173" w:rsidP="00664173"/>
    <w:p w14:paraId="380487BE" w14:textId="77777777" w:rsidR="00664173" w:rsidRDefault="00664173" w:rsidP="00664173"/>
    <w:p w14:paraId="20D8430A" w14:textId="77777777" w:rsidR="00664173" w:rsidRDefault="00664173" w:rsidP="00664173"/>
    <w:p w14:paraId="2390A742" w14:textId="77777777" w:rsidR="00664173" w:rsidRDefault="00664173" w:rsidP="00664173"/>
    <w:p w14:paraId="7F6D5388" w14:textId="77777777" w:rsidR="00664173" w:rsidRDefault="00664173" w:rsidP="00664173"/>
    <w:p w14:paraId="202A9054" w14:textId="77777777" w:rsidR="00664173" w:rsidRDefault="00664173" w:rsidP="00664173"/>
    <w:p w14:paraId="1BEFAD2D" w14:textId="77777777" w:rsidR="00664173" w:rsidRPr="00664173" w:rsidRDefault="00664173" w:rsidP="00664173"/>
    <w:p w14:paraId="54D355D6" w14:textId="77777777" w:rsidR="00664173" w:rsidRPr="006F155A" w:rsidRDefault="00664173" w:rsidP="00664173">
      <w:pPr>
        <w:pStyle w:val="RevHty"/>
      </w:pPr>
      <w:r w:rsidRPr="006F155A">
        <w:t>Revision History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69"/>
        <w:gridCol w:w="1483"/>
        <w:gridCol w:w="2300"/>
        <w:gridCol w:w="4159"/>
      </w:tblGrid>
      <w:tr w:rsidR="00664173" w:rsidRPr="006F155A" w14:paraId="110D9998" w14:textId="77777777" w:rsidTr="007447AC">
        <w:tc>
          <w:tcPr>
            <w:tcW w:w="593" w:type="pct"/>
            <w:shd w:val="clear" w:color="auto" w:fill="E0E0E0"/>
          </w:tcPr>
          <w:p w14:paraId="4A90DF50" w14:textId="77777777" w:rsidR="00664173" w:rsidRPr="006F155A" w:rsidRDefault="00664173" w:rsidP="00773B0B">
            <w:pPr>
              <w:pStyle w:val="BlockText"/>
              <w:jc w:val="center"/>
              <w:rPr>
                <w:rFonts w:ascii="Verdana" w:hAnsi="Verdana"/>
                <w:szCs w:val="20"/>
              </w:rPr>
            </w:pPr>
            <w:r w:rsidRPr="006F155A">
              <w:rPr>
                <w:rFonts w:ascii="Verdana" w:hAnsi="Verdana"/>
                <w:szCs w:val="20"/>
              </w:rPr>
              <w:t>Version No.</w:t>
            </w:r>
          </w:p>
        </w:tc>
        <w:tc>
          <w:tcPr>
            <w:tcW w:w="823" w:type="pct"/>
            <w:shd w:val="clear" w:color="auto" w:fill="E0E0E0"/>
          </w:tcPr>
          <w:p w14:paraId="32D3E178" w14:textId="77777777" w:rsidR="00664173" w:rsidRPr="006F155A" w:rsidRDefault="00664173" w:rsidP="00773B0B">
            <w:pPr>
              <w:pStyle w:val="BlockText"/>
              <w:jc w:val="center"/>
              <w:rPr>
                <w:rFonts w:ascii="Verdana" w:hAnsi="Verdana"/>
                <w:szCs w:val="20"/>
              </w:rPr>
            </w:pPr>
            <w:r w:rsidRPr="006F155A">
              <w:rPr>
                <w:rFonts w:ascii="Verdana" w:hAnsi="Verdana"/>
                <w:szCs w:val="20"/>
              </w:rPr>
              <w:t>Date</w:t>
            </w:r>
          </w:p>
        </w:tc>
        <w:tc>
          <w:tcPr>
            <w:tcW w:w="1276" w:type="pct"/>
            <w:shd w:val="clear" w:color="auto" w:fill="E0E0E0"/>
          </w:tcPr>
          <w:p w14:paraId="057D9788" w14:textId="77777777" w:rsidR="00664173" w:rsidRPr="006F155A" w:rsidRDefault="00664173" w:rsidP="00773B0B">
            <w:pPr>
              <w:pStyle w:val="BlockText"/>
              <w:jc w:val="center"/>
              <w:rPr>
                <w:rFonts w:ascii="Verdana" w:hAnsi="Verdana"/>
                <w:szCs w:val="20"/>
              </w:rPr>
            </w:pPr>
            <w:r w:rsidRPr="006F155A">
              <w:rPr>
                <w:rFonts w:ascii="Verdana" w:hAnsi="Verdana"/>
                <w:szCs w:val="20"/>
              </w:rPr>
              <w:t>Prepared by / Modified by</w:t>
            </w:r>
          </w:p>
        </w:tc>
        <w:tc>
          <w:tcPr>
            <w:tcW w:w="2308" w:type="pct"/>
            <w:shd w:val="clear" w:color="auto" w:fill="E0E0E0"/>
          </w:tcPr>
          <w:p w14:paraId="3E2AF534" w14:textId="77777777" w:rsidR="00664173" w:rsidRPr="006F155A" w:rsidRDefault="00664173" w:rsidP="00773B0B">
            <w:pPr>
              <w:pStyle w:val="BlockText"/>
              <w:jc w:val="center"/>
              <w:rPr>
                <w:rFonts w:ascii="Verdana" w:hAnsi="Verdana"/>
                <w:szCs w:val="20"/>
              </w:rPr>
            </w:pPr>
            <w:r w:rsidRPr="006F155A">
              <w:rPr>
                <w:rFonts w:ascii="Verdana" w:hAnsi="Verdana"/>
                <w:szCs w:val="20"/>
              </w:rPr>
              <w:t>Significant Changes</w:t>
            </w:r>
          </w:p>
        </w:tc>
      </w:tr>
      <w:tr w:rsidR="00664173" w:rsidRPr="006F155A" w14:paraId="7C176047" w14:textId="77777777" w:rsidTr="007447AC">
        <w:tc>
          <w:tcPr>
            <w:tcW w:w="593" w:type="pct"/>
          </w:tcPr>
          <w:p w14:paraId="51CA1D8E" w14:textId="77777777" w:rsidR="00664173" w:rsidRPr="006F155A" w:rsidRDefault="00664173" w:rsidP="00773B0B">
            <w:pPr>
              <w:pStyle w:val="AuroraTablebody"/>
            </w:pPr>
            <w:r w:rsidRPr="006F155A">
              <w:t>1.0</w:t>
            </w:r>
          </w:p>
        </w:tc>
        <w:tc>
          <w:tcPr>
            <w:tcW w:w="823" w:type="pct"/>
          </w:tcPr>
          <w:p w14:paraId="51DCB969" w14:textId="77777777" w:rsidR="00664173" w:rsidRPr="006F155A" w:rsidRDefault="008E1601" w:rsidP="00773B0B">
            <w:pPr>
              <w:pStyle w:val="AuroraTablebody"/>
            </w:pPr>
            <w:r>
              <w:t>11</w:t>
            </w:r>
            <w:r w:rsidR="007447AC">
              <w:t>/04/2018</w:t>
            </w:r>
          </w:p>
        </w:tc>
        <w:tc>
          <w:tcPr>
            <w:tcW w:w="1276" w:type="pct"/>
          </w:tcPr>
          <w:p w14:paraId="1BC1CF68" w14:textId="77777777" w:rsidR="00664173" w:rsidRPr="006F155A" w:rsidRDefault="007447AC" w:rsidP="00773B0B">
            <w:pPr>
              <w:pStyle w:val="AuroraTablebody"/>
            </w:pPr>
            <w:r>
              <w:t xml:space="preserve">Sugandh </w:t>
            </w:r>
            <w:proofErr w:type="spellStart"/>
            <w:r>
              <w:t>Gandham</w:t>
            </w:r>
            <w:proofErr w:type="spellEnd"/>
          </w:p>
        </w:tc>
        <w:tc>
          <w:tcPr>
            <w:tcW w:w="2308" w:type="pct"/>
          </w:tcPr>
          <w:p w14:paraId="753E8F96" w14:textId="77777777" w:rsidR="00664173" w:rsidRPr="006F155A" w:rsidRDefault="00664173" w:rsidP="00773B0B">
            <w:pPr>
              <w:pStyle w:val="AuroraTablebody"/>
            </w:pPr>
            <w:r w:rsidRPr="006F155A">
              <w:t>Draft</w:t>
            </w:r>
          </w:p>
        </w:tc>
      </w:tr>
      <w:tr w:rsidR="00664173" w:rsidRPr="006F155A" w14:paraId="1862C2BF" w14:textId="77777777" w:rsidTr="007447AC">
        <w:tc>
          <w:tcPr>
            <w:tcW w:w="593" w:type="pct"/>
          </w:tcPr>
          <w:p w14:paraId="27D58E7D" w14:textId="77777777" w:rsidR="00664173" w:rsidRPr="006F155A" w:rsidRDefault="00563E70" w:rsidP="00773B0B">
            <w:pPr>
              <w:pStyle w:val="AuroraTablebody"/>
            </w:pPr>
            <w:r>
              <w:t>1.1</w:t>
            </w:r>
          </w:p>
        </w:tc>
        <w:tc>
          <w:tcPr>
            <w:tcW w:w="823" w:type="pct"/>
          </w:tcPr>
          <w:p w14:paraId="46C80D47" w14:textId="77777777" w:rsidR="00664173" w:rsidRPr="006F155A" w:rsidRDefault="00563E70" w:rsidP="00773B0B">
            <w:pPr>
              <w:pStyle w:val="AuroraTablebody"/>
            </w:pPr>
            <w:r>
              <w:t>20/04/2018</w:t>
            </w:r>
          </w:p>
        </w:tc>
        <w:tc>
          <w:tcPr>
            <w:tcW w:w="1276" w:type="pct"/>
          </w:tcPr>
          <w:p w14:paraId="03B23BA8" w14:textId="77777777" w:rsidR="00664173" w:rsidRPr="006F155A" w:rsidRDefault="00563E70" w:rsidP="00773B0B">
            <w:pPr>
              <w:pStyle w:val="AuroraTablebody"/>
            </w:pPr>
            <w:r>
              <w:t xml:space="preserve">Sugandh </w:t>
            </w:r>
            <w:proofErr w:type="spellStart"/>
            <w:r>
              <w:t>Gandham</w:t>
            </w:r>
            <w:proofErr w:type="spellEnd"/>
          </w:p>
        </w:tc>
        <w:tc>
          <w:tcPr>
            <w:tcW w:w="2308" w:type="pct"/>
          </w:tcPr>
          <w:p w14:paraId="67A74DDB" w14:textId="77777777" w:rsidR="00664173" w:rsidRPr="006F155A" w:rsidRDefault="00563E70" w:rsidP="00773B0B">
            <w:pPr>
              <w:pStyle w:val="AuroraTablebody"/>
            </w:pPr>
            <w:r>
              <w:t xml:space="preserve">Significant </w:t>
            </w:r>
            <w:commentRangeStart w:id="0"/>
            <w:r>
              <w:t>Changes</w:t>
            </w:r>
            <w:commentRangeEnd w:id="0"/>
            <w:r w:rsidR="000141E8">
              <w:rPr>
                <w:rStyle w:val="CommentReference"/>
                <w:rFonts w:asciiTheme="minorHAnsi" w:eastAsiaTheme="minorEastAsia" w:hAnsiTheme="minorHAnsi" w:cstheme="minorBidi"/>
                <w:iCs w:val="0"/>
              </w:rPr>
              <w:commentReference w:id="0"/>
            </w:r>
          </w:p>
        </w:tc>
      </w:tr>
    </w:tbl>
    <w:p w14:paraId="1FD5DA5A" w14:textId="77777777" w:rsidR="00664173" w:rsidRDefault="007A5D63" w:rsidP="00664173">
      <w:r>
        <w:t xml:space="preserve"> </w:t>
      </w:r>
    </w:p>
    <w:p w14:paraId="6A2674AD" w14:textId="77777777" w:rsidR="007A5D63" w:rsidRDefault="007A5D63" w:rsidP="00664173"/>
    <w:p w14:paraId="605703B6" w14:textId="77777777" w:rsidR="00261602" w:rsidRDefault="00261602" w:rsidP="00664173"/>
    <w:p w14:paraId="0536486B" w14:textId="77777777" w:rsidR="007A5D63" w:rsidRDefault="007A5D63" w:rsidP="007A5D63">
      <w:pPr>
        <w:pStyle w:val="TOCHeading"/>
      </w:pPr>
      <w:r w:rsidRPr="006F155A">
        <w:t>Table of Contents</w:t>
      </w:r>
      <w:r>
        <w:t>:</w:t>
      </w:r>
    </w:p>
    <w:p w14:paraId="0E84E88C" w14:textId="77777777" w:rsidR="007A5D63" w:rsidRPr="007A5D63" w:rsidRDefault="007A5D63" w:rsidP="007A5D63"/>
    <w:p w14:paraId="1BD9F4C4" w14:textId="77777777" w:rsidR="007A5D63" w:rsidRPr="00995B96" w:rsidRDefault="00D448AF" w:rsidP="00F01D5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hyperlink w:anchor="_Introduction:" w:history="1">
        <w:r w:rsidR="00995B96" w:rsidRPr="002512EC">
          <w:rPr>
            <w:rStyle w:val="Hyperlink"/>
            <w:sz w:val="28"/>
            <w:szCs w:val="28"/>
          </w:rPr>
          <w:t>Introduction</w:t>
        </w:r>
        <w:r w:rsidR="002512EC" w:rsidRPr="002512EC">
          <w:rPr>
            <w:rStyle w:val="Hyperlink"/>
            <w:sz w:val="28"/>
            <w:szCs w:val="28"/>
          </w:rPr>
          <w:t>………………………………………………………………………………</w:t>
        </w:r>
        <w:r w:rsidR="00DE1963">
          <w:rPr>
            <w:rStyle w:val="Hyperlink"/>
            <w:sz w:val="28"/>
            <w:szCs w:val="28"/>
          </w:rPr>
          <w:t>.</w:t>
        </w:r>
        <w:r w:rsidR="00F01D57">
          <w:rPr>
            <w:rStyle w:val="Hyperlink"/>
            <w:sz w:val="28"/>
            <w:szCs w:val="28"/>
          </w:rPr>
          <w:t>.</w:t>
        </w:r>
        <w:r w:rsidR="00995B96" w:rsidRPr="002512EC">
          <w:rPr>
            <w:rStyle w:val="Hyperlink"/>
            <w:sz w:val="28"/>
            <w:szCs w:val="28"/>
          </w:rPr>
          <w:t>3</w:t>
        </w:r>
      </w:hyperlink>
    </w:p>
    <w:p w14:paraId="138FB5A2" w14:textId="77777777" w:rsidR="00995B96" w:rsidRPr="00995B96" w:rsidRDefault="00D448AF" w:rsidP="00F01D5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hyperlink w:anchor="_Purpose:" w:history="1">
        <w:r w:rsidR="00995B96" w:rsidRPr="002512EC">
          <w:rPr>
            <w:rStyle w:val="Hyperlink"/>
            <w:sz w:val="28"/>
            <w:szCs w:val="28"/>
          </w:rPr>
          <w:t>Purpose</w:t>
        </w:r>
        <w:r w:rsidR="002512EC" w:rsidRPr="002512EC">
          <w:rPr>
            <w:rStyle w:val="Hyperlink"/>
            <w:sz w:val="28"/>
            <w:szCs w:val="28"/>
          </w:rPr>
          <w:t>…………………………………………………………………………………….</w:t>
        </w:r>
        <w:r w:rsidR="00DE1963">
          <w:rPr>
            <w:rStyle w:val="Hyperlink"/>
            <w:sz w:val="28"/>
            <w:szCs w:val="28"/>
          </w:rPr>
          <w:t>.</w:t>
        </w:r>
        <w:r w:rsidR="002512EC" w:rsidRPr="002512EC">
          <w:rPr>
            <w:rStyle w:val="Hyperlink"/>
            <w:sz w:val="28"/>
            <w:szCs w:val="28"/>
          </w:rPr>
          <w:t>.</w:t>
        </w:r>
        <w:r w:rsidR="00995B96" w:rsidRPr="002512EC">
          <w:rPr>
            <w:rStyle w:val="Hyperlink"/>
            <w:sz w:val="28"/>
            <w:szCs w:val="28"/>
          </w:rPr>
          <w:t>3</w:t>
        </w:r>
      </w:hyperlink>
    </w:p>
    <w:p w14:paraId="0B37C4B2" w14:textId="77777777" w:rsidR="00995B96" w:rsidRPr="00995B96" w:rsidRDefault="00D448AF" w:rsidP="00F01D5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hyperlink w:anchor="_Scope:" w:history="1">
        <w:r w:rsidR="00995B96" w:rsidRPr="002512EC">
          <w:rPr>
            <w:rStyle w:val="Hyperlink"/>
            <w:sz w:val="28"/>
            <w:szCs w:val="28"/>
          </w:rPr>
          <w:t>Scope</w:t>
        </w:r>
        <w:r w:rsidR="002512EC" w:rsidRPr="002512EC">
          <w:rPr>
            <w:rStyle w:val="Hyperlink"/>
            <w:sz w:val="28"/>
            <w:szCs w:val="28"/>
          </w:rPr>
          <w:t>…………………………………………………………………………………………</w:t>
        </w:r>
        <w:r w:rsidR="00DE1963">
          <w:rPr>
            <w:rStyle w:val="Hyperlink"/>
            <w:sz w:val="28"/>
            <w:szCs w:val="28"/>
          </w:rPr>
          <w:t>.</w:t>
        </w:r>
        <w:r w:rsidR="00995B96" w:rsidRPr="002512EC">
          <w:rPr>
            <w:rStyle w:val="Hyperlink"/>
            <w:sz w:val="28"/>
            <w:szCs w:val="28"/>
          </w:rPr>
          <w:t>3</w:t>
        </w:r>
      </w:hyperlink>
    </w:p>
    <w:p w14:paraId="7581A705" w14:textId="77777777" w:rsidR="00995B96" w:rsidRPr="00995B96" w:rsidRDefault="00D448AF" w:rsidP="00F01D5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hyperlink w:anchor="_Admin_Groups_Information:" w:history="1">
        <w:r w:rsidR="00995B96" w:rsidRPr="002512EC">
          <w:rPr>
            <w:rStyle w:val="Hyperlink"/>
            <w:sz w:val="28"/>
            <w:szCs w:val="28"/>
          </w:rPr>
          <w:t>AD Admin Groups Information</w:t>
        </w:r>
        <w:r w:rsidR="002512EC" w:rsidRPr="002512EC">
          <w:rPr>
            <w:rStyle w:val="Hyperlink"/>
            <w:sz w:val="28"/>
            <w:szCs w:val="28"/>
          </w:rPr>
          <w:t>………………………………………………….</w:t>
        </w:r>
        <w:r w:rsidR="00DE1963">
          <w:rPr>
            <w:rStyle w:val="Hyperlink"/>
            <w:sz w:val="28"/>
            <w:szCs w:val="28"/>
          </w:rPr>
          <w:t>.</w:t>
        </w:r>
        <w:r w:rsidR="002512EC" w:rsidRPr="002512EC">
          <w:rPr>
            <w:rStyle w:val="Hyperlink"/>
            <w:sz w:val="28"/>
            <w:szCs w:val="28"/>
          </w:rPr>
          <w:t>.</w:t>
        </w:r>
        <w:r w:rsidR="00995B96" w:rsidRPr="002512EC">
          <w:rPr>
            <w:rStyle w:val="Hyperlink"/>
            <w:sz w:val="28"/>
            <w:szCs w:val="28"/>
          </w:rPr>
          <w:t>3</w:t>
        </w:r>
      </w:hyperlink>
    </w:p>
    <w:commentRangeStart w:id="1"/>
    <w:p w14:paraId="09F15A2A" w14:textId="77777777" w:rsidR="006F6B33" w:rsidRPr="006F6B33" w:rsidRDefault="00D448AF" w:rsidP="00F01D57">
      <w:pPr>
        <w:pStyle w:val="ListParagraph"/>
        <w:numPr>
          <w:ilvl w:val="0"/>
          <w:numId w:val="18"/>
        </w:numPr>
        <w:jc w:val="both"/>
        <w:rPr>
          <w:rStyle w:val="Hyperlink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\l "_Current_Process:" </w:instrText>
      </w:r>
      <w:r>
        <w:fldChar w:fldCharType="separate"/>
      </w:r>
      <w:r w:rsidR="00995B96" w:rsidRPr="002512EC">
        <w:rPr>
          <w:rStyle w:val="Hyperlink"/>
          <w:sz w:val="28"/>
          <w:szCs w:val="28"/>
        </w:rPr>
        <w:t>Current P</w:t>
      </w:r>
      <w:r w:rsidR="00995B96" w:rsidRPr="002512EC">
        <w:rPr>
          <w:rStyle w:val="Hyperlink"/>
          <w:sz w:val="28"/>
          <w:szCs w:val="28"/>
        </w:rPr>
        <w:t>r</w:t>
      </w:r>
      <w:r w:rsidR="00995B96" w:rsidRPr="002512EC">
        <w:rPr>
          <w:rStyle w:val="Hyperlink"/>
          <w:sz w:val="28"/>
          <w:szCs w:val="28"/>
        </w:rPr>
        <w:t>oc</w:t>
      </w:r>
      <w:r w:rsidR="00995B96" w:rsidRPr="002512EC">
        <w:rPr>
          <w:rStyle w:val="Hyperlink"/>
          <w:sz w:val="28"/>
          <w:szCs w:val="28"/>
        </w:rPr>
        <w:t>e</w:t>
      </w:r>
      <w:r w:rsidR="00995B96" w:rsidRPr="002512EC">
        <w:rPr>
          <w:rStyle w:val="Hyperlink"/>
          <w:sz w:val="28"/>
          <w:szCs w:val="28"/>
        </w:rPr>
        <w:t>ss</w:t>
      </w:r>
      <w:r w:rsidR="002512EC" w:rsidRPr="002512EC">
        <w:rPr>
          <w:rStyle w:val="Hyperlink"/>
          <w:sz w:val="28"/>
          <w:szCs w:val="28"/>
        </w:rPr>
        <w:t>…………………………………………………………………………</w:t>
      </w:r>
      <w:r w:rsidR="00DE1963">
        <w:rPr>
          <w:rStyle w:val="Hyperlink"/>
          <w:sz w:val="28"/>
          <w:szCs w:val="28"/>
        </w:rPr>
        <w:t>.</w:t>
      </w:r>
      <w:r w:rsidR="002512EC" w:rsidRPr="002512EC">
        <w:rPr>
          <w:rStyle w:val="Hyperlink"/>
          <w:sz w:val="28"/>
          <w:szCs w:val="28"/>
        </w:rPr>
        <w:t>.</w:t>
      </w:r>
      <w:r w:rsidR="00995B96" w:rsidRPr="002512EC">
        <w:rPr>
          <w:rStyle w:val="Hyperlink"/>
          <w:sz w:val="28"/>
          <w:szCs w:val="28"/>
        </w:rPr>
        <w:t>4</w:t>
      </w:r>
      <w:r>
        <w:rPr>
          <w:rStyle w:val="Hyperlink"/>
          <w:sz w:val="28"/>
          <w:szCs w:val="28"/>
        </w:rPr>
        <w:fldChar w:fldCharType="end"/>
      </w:r>
      <w:bookmarkStart w:id="2" w:name="_Introduction:"/>
      <w:bookmarkStart w:id="3" w:name="_Toc365447421"/>
      <w:bookmarkStart w:id="4" w:name="_Toc405723566"/>
      <w:bookmarkStart w:id="5" w:name="_Toc511047640"/>
      <w:bookmarkEnd w:id="2"/>
      <w:commentRangeEnd w:id="1"/>
      <w:r w:rsidR="00574301">
        <w:rPr>
          <w:rStyle w:val="CommentReference"/>
        </w:rPr>
        <w:commentReference w:id="1"/>
      </w:r>
    </w:p>
    <w:p w14:paraId="0B1CADBD" w14:textId="77777777" w:rsidR="006F6B33" w:rsidRPr="006F6B33" w:rsidRDefault="00D448AF" w:rsidP="00F01D57">
      <w:pPr>
        <w:pStyle w:val="ListParagraph"/>
        <w:numPr>
          <w:ilvl w:val="0"/>
          <w:numId w:val="18"/>
        </w:numPr>
        <w:jc w:val="both"/>
        <w:rPr>
          <w:rStyle w:val="Hyperlink"/>
          <w:color w:val="auto"/>
          <w:sz w:val="28"/>
          <w:szCs w:val="28"/>
          <w:u w:val="none"/>
        </w:rPr>
      </w:pPr>
      <w:hyperlink w:anchor="_New_Process:" w:history="1">
        <w:r w:rsidR="006F6B33" w:rsidRPr="006F6B33">
          <w:rPr>
            <w:rStyle w:val="Hyperlink"/>
            <w:sz w:val="28"/>
            <w:szCs w:val="28"/>
          </w:rPr>
          <w:t>New Pro</w:t>
        </w:r>
        <w:r w:rsidR="006F6B33" w:rsidRPr="006F6B33">
          <w:rPr>
            <w:rStyle w:val="Hyperlink"/>
            <w:sz w:val="28"/>
            <w:szCs w:val="28"/>
          </w:rPr>
          <w:t>c</w:t>
        </w:r>
        <w:r w:rsidR="006F6B33" w:rsidRPr="006F6B33">
          <w:rPr>
            <w:rStyle w:val="Hyperlink"/>
            <w:sz w:val="28"/>
            <w:szCs w:val="28"/>
          </w:rPr>
          <w:t>ess……………………………………………………………………………….4</w:t>
        </w:r>
      </w:hyperlink>
    </w:p>
    <w:p w14:paraId="6641F324" w14:textId="77777777" w:rsidR="006F6B33" w:rsidRDefault="006F6B33" w:rsidP="006F6B33">
      <w:pPr>
        <w:rPr>
          <w:sz w:val="28"/>
          <w:szCs w:val="28"/>
        </w:rPr>
      </w:pPr>
    </w:p>
    <w:p w14:paraId="0B1990DC" w14:textId="77777777" w:rsidR="006F6B33" w:rsidRDefault="006F6B33" w:rsidP="006F6B33">
      <w:pPr>
        <w:rPr>
          <w:sz w:val="28"/>
          <w:szCs w:val="28"/>
        </w:rPr>
      </w:pPr>
    </w:p>
    <w:p w14:paraId="6ED70729" w14:textId="77777777" w:rsidR="006F6B33" w:rsidRDefault="006F6B33" w:rsidP="006F6B33">
      <w:pPr>
        <w:rPr>
          <w:sz w:val="28"/>
          <w:szCs w:val="28"/>
        </w:rPr>
      </w:pPr>
    </w:p>
    <w:p w14:paraId="4A3A956C" w14:textId="77777777" w:rsidR="006F6B33" w:rsidRDefault="006F6B33" w:rsidP="006F6B33">
      <w:pPr>
        <w:rPr>
          <w:sz w:val="28"/>
          <w:szCs w:val="28"/>
        </w:rPr>
      </w:pPr>
    </w:p>
    <w:p w14:paraId="44832EDE" w14:textId="77777777" w:rsidR="006F6B33" w:rsidRDefault="006F6B33" w:rsidP="006F6B33">
      <w:pPr>
        <w:rPr>
          <w:sz w:val="28"/>
          <w:szCs w:val="28"/>
        </w:rPr>
      </w:pPr>
    </w:p>
    <w:p w14:paraId="77A9E44B" w14:textId="77777777" w:rsidR="006F6B33" w:rsidRDefault="006F6B33" w:rsidP="006F6B33">
      <w:pPr>
        <w:rPr>
          <w:sz w:val="28"/>
          <w:szCs w:val="28"/>
        </w:rPr>
      </w:pPr>
    </w:p>
    <w:p w14:paraId="4BA815CB" w14:textId="77777777" w:rsidR="006F6B33" w:rsidRDefault="006F6B33" w:rsidP="006F6B33">
      <w:pPr>
        <w:rPr>
          <w:sz w:val="28"/>
          <w:szCs w:val="28"/>
        </w:rPr>
      </w:pPr>
    </w:p>
    <w:p w14:paraId="0A58F307" w14:textId="77777777" w:rsidR="006F6B33" w:rsidRDefault="006F6B33" w:rsidP="006F6B33">
      <w:pPr>
        <w:rPr>
          <w:sz w:val="28"/>
          <w:szCs w:val="28"/>
        </w:rPr>
      </w:pPr>
    </w:p>
    <w:p w14:paraId="117004B3" w14:textId="77777777" w:rsidR="00D42D3B" w:rsidRPr="006F6B33" w:rsidRDefault="00D42D3B" w:rsidP="006F6B33">
      <w:pPr>
        <w:rPr>
          <w:sz w:val="28"/>
          <w:szCs w:val="28"/>
        </w:rPr>
      </w:pPr>
    </w:p>
    <w:p w14:paraId="11710080" w14:textId="77777777" w:rsidR="00664173" w:rsidRPr="006F6B33" w:rsidRDefault="00664173" w:rsidP="006F6B33">
      <w:pPr>
        <w:pStyle w:val="Heading1"/>
        <w:numPr>
          <w:ilvl w:val="0"/>
          <w:numId w:val="4"/>
        </w:numPr>
        <w:spacing w:before="240" w:line="259" w:lineRule="auto"/>
        <w:jc w:val="both"/>
        <w:rPr>
          <w:sz w:val="28"/>
          <w:szCs w:val="28"/>
        </w:rPr>
      </w:pPr>
      <w:r w:rsidRPr="006F6B33">
        <w:rPr>
          <w:sz w:val="28"/>
          <w:szCs w:val="28"/>
        </w:rPr>
        <w:lastRenderedPageBreak/>
        <w:t>Introduction</w:t>
      </w:r>
      <w:bookmarkEnd w:id="3"/>
      <w:bookmarkEnd w:id="4"/>
      <w:bookmarkEnd w:id="5"/>
      <w:r w:rsidR="00D26E9E" w:rsidRPr="006F6B33">
        <w:rPr>
          <w:sz w:val="28"/>
          <w:szCs w:val="28"/>
        </w:rPr>
        <w:t>:</w:t>
      </w:r>
    </w:p>
    <w:p w14:paraId="372CEE31" w14:textId="77777777" w:rsidR="00664173" w:rsidRPr="006F155A" w:rsidRDefault="00664173" w:rsidP="008171AE">
      <w:pPr>
        <w:ind w:left="432"/>
        <w:jc w:val="both"/>
      </w:pPr>
      <w:r w:rsidRPr="00937D4A">
        <w:rPr>
          <w:rFonts w:eastAsiaTheme="minorHAnsi"/>
          <w:sz w:val="22"/>
          <w:szCs w:val="22"/>
        </w:rPr>
        <w:t>This document is to define the process of</w:t>
      </w:r>
      <w:r w:rsidR="007A5D63">
        <w:rPr>
          <w:rFonts w:eastAsiaTheme="minorHAnsi"/>
          <w:sz w:val="22"/>
          <w:szCs w:val="22"/>
        </w:rPr>
        <w:t xml:space="preserve"> handling Administrative</w:t>
      </w:r>
      <w:r w:rsidR="00231B3B">
        <w:rPr>
          <w:rFonts w:eastAsiaTheme="minorHAnsi"/>
          <w:sz w:val="22"/>
          <w:szCs w:val="22"/>
        </w:rPr>
        <w:t xml:space="preserve"> Rights for</w:t>
      </w:r>
      <w:r w:rsidR="007447AC">
        <w:rPr>
          <w:rFonts w:eastAsiaTheme="minorHAnsi"/>
          <w:sz w:val="22"/>
          <w:szCs w:val="22"/>
        </w:rPr>
        <w:t xml:space="preserve"> AD Admin Groups</w:t>
      </w:r>
      <w:r w:rsidR="00F45DCB">
        <w:rPr>
          <w:rFonts w:eastAsiaTheme="minorHAnsi"/>
          <w:sz w:val="22"/>
          <w:szCs w:val="22"/>
        </w:rPr>
        <w:t>.</w:t>
      </w:r>
    </w:p>
    <w:p w14:paraId="51BA9069" w14:textId="77777777" w:rsidR="00664173" w:rsidRPr="006F155A" w:rsidRDefault="00664173" w:rsidP="008171AE">
      <w:pPr>
        <w:pStyle w:val="StyleBodyTextJustified"/>
        <w:ind w:left="432"/>
        <w:rPr>
          <w:rFonts w:asciiTheme="minorHAnsi" w:eastAsiaTheme="minorHAnsi" w:hAnsiTheme="minorHAnsi" w:cstheme="minorBidi"/>
          <w:sz w:val="22"/>
          <w:szCs w:val="22"/>
        </w:rPr>
      </w:pPr>
      <w:r w:rsidRPr="006F155A">
        <w:rPr>
          <w:rFonts w:asciiTheme="minorHAnsi" w:eastAsiaTheme="minorHAnsi" w:hAnsiTheme="minorHAnsi" w:cstheme="minorBidi"/>
          <w:sz w:val="22"/>
          <w:szCs w:val="22"/>
        </w:rPr>
        <w:t>The intended audience for this document is:</w:t>
      </w:r>
    </w:p>
    <w:p w14:paraId="7D42F856" w14:textId="77777777" w:rsidR="00664173" w:rsidRPr="006F155A" w:rsidRDefault="00771AFD" w:rsidP="00317F71">
      <w:pPr>
        <w:pStyle w:val="ProActiveReport"/>
        <w:numPr>
          <w:ilvl w:val="0"/>
          <w:numId w:val="3"/>
        </w:numPr>
        <w:spacing w:before="0" w:after="0"/>
        <w:ind w:left="1077" w:hanging="357"/>
        <w:jc w:val="lef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HCL AD &amp; Printer Management T</w:t>
      </w:r>
      <w:r w:rsidR="00664173" w:rsidRPr="006F155A">
        <w:rPr>
          <w:rFonts w:asciiTheme="minorHAnsi" w:eastAsiaTheme="minorHAnsi" w:hAnsiTheme="minorHAnsi" w:cstheme="minorBidi"/>
          <w:sz w:val="22"/>
          <w:szCs w:val="22"/>
          <w:lang w:val="en-US"/>
        </w:rPr>
        <w:t>eam</w:t>
      </w:r>
    </w:p>
    <w:p w14:paraId="0D3E068A" w14:textId="77777777" w:rsidR="005C11F7" w:rsidRPr="00317F71" w:rsidRDefault="007447AC" w:rsidP="005C11F7">
      <w:pPr>
        <w:pStyle w:val="ProActiveReport"/>
        <w:numPr>
          <w:ilvl w:val="0"/>
          <w:numId w:val="3"/>
        </w:numPr>
        <w:spacing w:before="0" w:after="0"/>
        <w:ind w:left="1077" w:hanging="357"/>
        <w:jc w:val="lef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/>
        </w:rPr>
        <w:t>Metsa</w:t>
      </w:r>
      <w:proofErr w:type="spellEnd"/>
    </w:p>
    <w:p w14:paraId="1F8D8306" w14:textId="77777777" w:rsidR="00664173" w:rsidRPr="007A5D63" w:rsidRDefault="003F349F" w:rsidP="00664173">
      <w:pPr>
        <w:pStyle w:val="Heading1"/>
        <w:numPr>
          <w:ilvl w:val="0"/>
          <w:numId w:val="4"/>
        </w:numPr>
        <w:spacing w:before="240" w:line="259" w:lineRule="auto"/>
        <w:jc w:val="both"/>
        <w:rPr>
          <w:sz w:val="28"/>
          <w:szCs w:val="28"/>
        </w:rPr>
      </w:pPr>
      <w:bookmarkStart w:id="6" w:name="_Purpose:"/>
      <w:bookmarkEnd w:id="6"/>
      <w:r w:rsidRPr="007A5D63">
        <w:rPr>
          <w:sz w:val="28"/>
          <w:szCs w:val="28"/>
        </w:rPr>
        <w:t>Purpose</w:t>
      </w:r>
      <w:r w:rsidR="00D26E9E" w:rsidRPr="007A5D63">
        <w:rPr>
          <w:sz w:val="28"/>
          <w:szCs w:val="28"/>
        </w:rPr>
        <w:t>:</w:t>
      </w:r>
    </w:p>
    <w:p w14:paraId="12E83B13" w14:textId="77777777" w:rsidR="00664173" w:rsidRPr="006F155A" w:rsidRDefault="003F349F" w:rsidP="008171AE">
      <w:pPr>
        <w:pStyle w:val="NormalIndent"/>
        <w:spacing w:before="0" w:after="0"/>
        <w:ind w:left="432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purpose</w:t>
      </w:r>
      <w:r w:rsidR="00664173" w:rsidRPr="006F15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the process </w:t>
      </w:r>
      <w:r w:rsidR="00F408DF" w:rsidRPr="006F15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</w:t>
      </w:r>
      <w:r w:rsidR="00664173" w:rsidRPr="006F15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to:</w:t>
      </w:r>
    </w:p>
    <w:p w14:paraId="722EFCB9" w14:textId="77777777" w:rsidR="00664173" w:rsidRPr="006F155A" w:rsidRDefault="00664173" w:rsidP="00664173">
      <w:pPr>
        <w:pStyle w:val="ProActiveReport"/>
        <w:numPr>
          <w:ilvl w:val="0"/>
          <w:numId w:val="3"/>
        </w:numPr>
        <w:spacing w:before="0" w:after="0"/>
        <w:ind w:left="1077" w:hanging="357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6F155A">
        <w:rPr>
          <w:rFonts w:asciiTheme="minorHAnsi" w:eastAsiaTheme="minorHAnsi" w:hAnsiTheme="minorHAnsi" w:cstheme="minorBidi"/>
          <w:sz w:val="22"/>
          <w:szCs w:val="22"/>
          <w:lang w:val="en-US"/>
        </w:rPr>
        <w:t>Def</w:t>
      </w:r>
      <w:r w:rsidR="007447A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ine the </w:t>
      </w:r>
      <w:r w:rsidR="008171AE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Governance </w:t>
      </w:r>
      <w:r w:rsidR="007447A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process of handling any </w:t>
      </w:r>
      <w:r w:rsidR="00F46821">
        <w:rPr>
          <w:rFonts w:asciiTheme="minorHAnsi" w:eastAsiaTheme="minorHAnsi" w:hAnsiTheme="minorHAnsi" w:cstheme="minorBidi"/>
          <w:sz w:val="22"/>
          <w:szCs w:val="22"/>
          <w:lang w:val="en-US"/>
        </w:rPr>
        <w:t>Administrator</w:t>
      </w:r>
      <w:r w:rsidR="008171AE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Rights delegation in Active Directory</w:t>
      </w:r>
    </w:p>
    <w:p w14:paraId="0FA24796" w14:textId="77777777" w:rsidR="005C11F7" w:rsidRPr="00317F71" w:rsidRDefault="00C675A6" w:rsidP="005C11F7">
      <w:pPr>
        <w:pStyle w:val="ProActiveReport"/>
        <w:numPr>
          <w:ilvl w:val="0"/>
          <w:numId w:val="3"/>
        </w:numPr>
        <w:spacing w:before="0" w:after="0"/>
        <w:ind w:left="1077" w:hanging="357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Define </w:t>
      </w:r>
      <w:r w:rsidR="008171AE">
        <w:rPr>
          <w:rFonts w:asciiTheme="minorHAnsi" w:eastAsiaTheme="minorHAnsi" w:hAnsiTheme="minorHAnsi" w:cstheme="minorBidi"/>
          <w:sz w:val="22"/>
          <w:szCs w:val="22"/>
          <w:lang w:val="en-US"/>
        </w:rPr>
        <w:t>communication process for requesting admin access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among </w:t>
      </w:r>
      <w:r w:rsidR="00664173" w:rsidRPr="006F155A">
        <w:rPr>
          <w:rFonts w:asciiTheme="minorHAnsi" w:eastAsiaTheme="minorHAnsi" w:hAnsiTheme="minorHAnsi" w:cstheme="minorBidi"/>
          <w:sz w:val="22"/>
          <w:szCs w:val="22"/>
          <w:lang w:val="en-US"/>
        </w:rPr>
        <w:t>H</w:t>
      </w:r>
      <w:r w:rsidR="008171AE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CL, </w:t>
      </w:r>
      <w:proofErr w:type="spellStart"/>
      <w:r w:rsidR="008171AE">
        <w:rPr>
          <w:rFonts w:asciiTheme="minorHAnsi" w:eastAsiaTheme="minorHAnsi" w:hAnsiTheme="minorHAnsi" w:cstheme="minorBidi"/>
          <w:sz w:val="22"/>
          <w:szCs w:val="22"/>
          <w:lang w:val="en-US"/>
        </w:rPr>
        <w:t>Metsa</w:t>
      </w:r>
      <w:proofErr w:type="spellEnd"/>
      <w:r w:rsidR="008171AE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and other vendors </w:t>
      </w:r>
    </w:p>
    <w:p w14:paraId="5FA0FB10" w14:textId="77777777" w:rsidR="00664173" w:rsidRPr="006F155A" w:rsidRDefault="00664173" w:rsidP="00664173">
      <w:pPr>
        <w:pStyle w:val="Heading1"/>
        <w:numPr>
          <w:ilvl w:val="0"/>
          <w:numId w:val="4"/>
        </w:numPr>
        <w:spacing w:before="240" w:line="259" w:lineRule="auto"/>
        <w:jc w:val="both"/>
        <w:rPr>
          <w:sz w:val="24"/>
          <w:szCs w:val="24"/>
        </w:rPr>
      </w:pPr>
      <w:bookmarkStart w:id="7" w:name="_Scope:"/>
      <w:bookmarkStart w:id="8" w:name="_Toc365447423"/>
      <w:bookmarkStart w:id="9" w:name="_Toc405723568"/>
      <w:bookmarkStart w:id="10" w:name="_Toc447101491"/>
      <w:bookmarkStart w:id="11" w:name="_Toc511047642"/>
      <w:bookmarkEnd w:id="7"/>
      <w:r w:rsidRPr="007A5D63">
        <w:rPr>
          <w:sz w:val="28"/>
          <w:szCs w:val="28"/>
        </w:rPr>
        <w:t>Scope</w:t>
      </w:r>
      <w:bookmarkEnd w:id="8"/>
      <w:bookmarkEnd w:id="9"/>
      <w:bookmarkEnd w:id="10"/>
      <w:bookmarkEnd w:id="11"/>
      <w:r w:rsidR="00D26E9E">
        <w:rPr>
          <w:sz w:val="24"/>
          <w:szCs w:val="24"/>
        </w:rPr>
        <w:t>:</w:t>
      </w:r>
    </w:p>
    <w:p w14:paraId="3DCC9025" w14:textId="77777777" w:rsidR="00664173" w:rsidRPr="006F155A" w:rsidRDefault="00664173" w:rsidP="008171AE">
      <w:pPr>
        <w:pStyle w:val="NormalIndent"/>
        <w:spacing w:before="0" w:after="0"/>
        <w:ind w:left="432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F15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Below is the scope of the process:</w:t>
      </w:r>
    </w:p>
    <w:p w14:paraId="6BC2B487" w14:textId="77777777" w:rsidR="008171AE" w:rsidRDefault="008171AE" w:rsidP="005C11F7">
      <w:pPr>
        <w:pStyle w:val="ProActiveReport"/>
        <w:numPr>
          <w:ilvl w:val="0"/>
          <w:numId w:val="3"/>
        </w:numPr>
        <w:spacing w:before="0" w:after="0"/>
        <w:ind w:left="1077" w:hanging="357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Domain Admins</w:t>
      </w:r>
    </w:p>
    <w:p w14:paraId="27949E20" w14:textId="77777777" w:rsidR="008171AE" w:rsidRDefault="008171AE" w:rsidP="005C11F7">
      <w:pPr>
        <w:pStyle w:val="ProActiveReport"/>
        <w:numPr>
          <w:ilvl w:val="0"/>
          <w:numId w:val="3"/>
        </w:numPr>
        <w:spacing w:before="0" w:after="0"/>
        <w:ind w:left="1077" w:hanging="357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Schema Admins</w:t>
      </w:r>
      <w:r w:rsidR="007447A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</w:p>
    <w:p w14:paraId="0B82E781" w14:textId="77777777" w:rsidR="005C11F7" w:rsidRDefault="007447AC" w:rsidP="005C11F7">
      <w:pPr>
        <w:pStyle w:val="ProActiveReport"/>
        <w:numPr>
          <w:ilvl w:val="0"/>
          <w:numId w:val="3"/>
        </w:numPr>
        <w:spacing w:before="0" w:after="0"/>
        <w:ind w:left="1077" w:hanging="357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Enterprise Admins</w:t>
      </w:r>
      <w:r w:rsidR="00E919B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Rights delegation</w:t>
      </w:r>
    </w:p>
    <w:p w14:paraId="37F7E3FB" w14:textId="77777777" w:rsidR="009E1758" w:rsidRDefault="009E1758" w:rsidP="009E1758">
      <w:pPr>
        <w:pStyle w:val="ProActiveReport"/>
        <w:spacing w:before="0" w:after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BF1DCCA" w14:textId="77777777" w:rsidR="009E1758" w:rsidRDefault="009E1758" w:rsidP="009E1758">
      <w:pPr>
        <w:pStyle w:val="ProActiveReport"/>
        <w:spacing w:before="0" w:after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8B00B99" w14:textId="77777777" w:rsidR="009E1758" w:rsidRPr="008171AE" w:rsidRDefault="009E1758" w:rsidP="009E1758">
      <w:pPr>
        <w:pStyle w:val="ProActiveReport"/>
        <w:spacing w:before="0" w:after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4B9BABC" w14:textId="7E2DE6C3" w:rsidR="00664173" w:rsidRPr="007A5D63" w:rsidRDefault="00574301" w:rsidP="00664173">
      <w:pPr>
        <w:pStyle w:val="Heading1"/>
        <w:numPr>
          <w:ilvl w:val="0"/>
          <w:numId w:val="4"/>
        </w:numPr>
        <w:spacing w:before="240" w:line="259" w:lineRule="auto"/>
        <w:jc w:val="both"/>
        <w:rPr>
          <w:sz w:val="28"/>
          <w:szCs w:val="28"/>
        </w:rPr>
      </w:pPr>
      <w:bookmarkStart w:id="12" w:name="_Admin_Groups_Information:"/>
      <w:bookmarkEnd w:id="12"/>
      <w:ins w:id="13" w:author="Khan, Saif" w:date="2018-04-26T16:45:00Z">
        <w:r>
          <w:rPr>
            <w:sz w:val="28"/>
            <w:szCs w:val="28"/>
          </w:rPr>
          <w:t xml:space="preserve">AD </w:t>
        </w:r>
      </w:ins>
      <w:r w:rsidR="003F349F" w:rsidRPr="007A5D63">
        <w:rPr>
          <w:sz w:val="28"/>
          <w:szCs w:val="28"/>
        </w:rPr>
        <w:t>Admin Groups</w:t>
      </w:r>
      <w:r w:rsidR="00F408DF" w:rsidRPr="007A5D63">
        <w:rPr>
          <w:sz w:val="28"/>
          <w:szCs w:val="28"/>
        </w:rPr>
        <w:t xml:space="preserve"> Information</w:t>
      </w:r>
      <w:r w:rsidR="00D26E9E" w:rsidRPr="007A5D63">
        <w:rPr>
          <w:sz w:val="28"/>
          <w:szCs w:val="28"/>
        </w:rPr>
        <w:t>:</w:t>
      </w:r>
    </w:p>
    <w:p w14:paraId="043D8316" w14:textId="77777777" w:rsidR="007447AC" w:rsidRDefault="007447AC" w:rsidP="007447AC"/>
    <w:tbl>
      <w:tblPr>
        <w:tblW w:w="5895" w:type="dxa"/>
        <w:tblInd w:w="670" w:type="dxa"/>
        <w:tblLook w:val="04A0" w:firstRow="1" w:lastRow="0" w:firstColumn="1" w:lastColumn="0" w:noHBand="0" w:noVBand="1"/>
      </w:tblPr>
      <w:tblGrid>
        <w:gridCol w:w="1900"/>
        <w:gridCol w:w="845"/>
        <w:gridCol w:w="792"/>
        <w:gridCol w:w="700"/>
        <w:gridCol w:w="1735"/>
      </w:tblGrid>
      <w:tr w:rsidR="00F408DF" w:rsidRPr="00F408DF" w14:paraId="75E12813" w14:textId="77777777" w:rsidTr="00F408D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DA8CBA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AD Admin Groups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559C14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HCL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51834E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408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Metsa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273195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408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Tieto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A610D9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Other Vendors</w:t>
            </w:r>
          </w:p>
        </w:tc>
      </w:tr>
      <w:tr w:rsidR="00F408DF" w:rsidRPr="00F408DF" w14:paraId="323AD80F" w14:textId="77777777" w:rsidTr="00F408D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5989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Domain Admins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C7B1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B2DB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686E" w14:textId="77777777" w:rsidR="00F408DF" w:rsidRPr="00F408DF" w:rsidRDefault="00F60770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1AF3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F408DF" w:rsidRPr="00F408DF" w14:paraId="18D53726" w14:textId="77777777" w:rsidTr="00F408D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93FD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Schema Admins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0E6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260B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2959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FB64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408DF" w:rsidRPr="00F408DF" w14:paraId="6007A647" w14:textId="77777777" w:rsidTr="00F408D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5E2F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Enterprise Admins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FF74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B877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9755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5325" w14:textId="77777777" w:rsidR="00F408DF" w:rsidRPr="00F408DF" w:rsidRDefault="00F408DF" w:rsidP="00F40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08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2082EAF4" w14:textId="77777777" w:rsidR="00DE4262" w:rsidRDefault="00DE4262" w:rsidP="007447AC"/>
    <w:p w14:paraId="597C6177" w14:textId="77777777" w:rsidR="009E1758" w:rsidRDefault="009E1758" w:rsidP="007447AC"/>
    <w:p w14:paraId="13B3EF5F" w14:textId="77777777" w:rsidR="009E1758" w:rsidRDefault="009E1758" w:rsidP="007447AC"/>
    <w:p w14:paraId="78F2BA84" w14:textId="77777777" w:rsidR="009E1758" w:rsidRDefault="009E1758" w:rsidP="007447AC"/>
    <w:p w14:paraId="12EA6433" w14:textId="77777777" w:rsidR="009E1758" w:rsidRDefault="009E1758" w:rsidP="007447AC"/>
    <w:p w14:paraId="4512B0F3" w14:textId="77777777" w:rsidR="009E1758" w:rsidRDefault="009E1758" w:rsidP="007447AC"/>
    <w:p w14:paraId="791B2B7F" w14:textId="77777777" w:rsidR="009E1758" w:rsidRDefault="009E1758" w:rsidP="007447AC"/>
    <w:p w14:paraId="2260A372" w14:textId="77777777" w:rsidR="00563E70" w:rsidRDefault="00563E70" w:rsidP="007447AC"/>
    <w:p w14:paraId="706B0D13" w14:textId="77777777" w:rsidR="00CC5D79" w:rsidRPr="00CC5D79" w:rsidRDefault="00DE4262" w:rsidP="00CC5D79">
      <w:pPr>
        <w:pStyle w:val="Heading1"/>
        <w:numPr>
          <w:ilvl w:val="0"/>
          <w:numId w:val="4"/>
        </w:numPr>
        <w:spacing w:before="240" w:line="259" w:lineRule="auto"/>
        <w:jc w:val="both"/>
        <w:rPr>
          <w:sz w:val="28"/>
          <w:szCs w:val="28"/>
        </w:rPr>
      </w:pPr>
      <w:r w:rsidRPr="007A5D63">
        <w:rPr>
          <w:sz w:val="28"/>
          <w:szCs w:val="28"/>
        </w:rPr>
        <w:lastRenderedPageBreak/>
        <w:t>Current Process:</w:t>
      </w:r>
    </w:p>
    <w:p w14:paraId="55E188BD" w14:textId="77777777" w:rsidR="00563E70" w:rsidRPr="00CC5D79" w:rsidRDefault="00CC5D79" w:rsidP="00563E70">
      <w:pPr>
        <w:ind w:left="432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Whenever a user has been added or removed</w:t>
      </w:r>
      <w:r w:rsidR="00015DFE">
        <w:rPr>
          <w:rFonts w:eastAsiaTheme="minorHAnsi"/>
          <w:sz w:val="22"/>
          <w:szCs w:val="22"/>
        </w:rPr>
        <w:t xml:space="preserve"> from Domain Admins, </w:t>
      </w:r>
      <w:r>
        <w:rPr>
          <w:rFonts w:eastAsiaTheme="minorHAnsi"/>
          <w:sz w:val="22"/>
          <w:szCs w:val="22"/>
        </w:rPr>
        <w:t>Schema Admins and Enterprise Admins an email alert will be generated to AD Team.</w:t>
      </w:r>
      <w:r w:rsidR="00563E70">
        <w:rPr>
          <w:rFonts w:eastAsiaTheme="minorHAnsi"/>
          <w:sz w:val="22"/>
          <w:szCs w:val="22"/>
        </w:rPr>
        <w:t xml:space="preserve"> HCL AD Team will inform Service Owner about this and based on their inputs HCL AD Team will take necessary actions.</w:t>
      </w:r>
    </w:p>
    <w:p w14:paraId="484797CC" w14:textId="77777777" w:rsidR="00DE4262" w:rsidRDefault="00DE4262" w:rsidP="00DE4262">
      <w:pPr>
        <w:ind w:left="432"/>
        <w:rPr>
          <w:rFonts w:eastAsiaTheme="minorHAnsi"/>
          <w:b/>
          <w:sz w:val="22"/>
          <w:szCs w:val="22"/>
        </w:rPr>
      </w:pPr>
      <w:r w:rsidRPr="003532CE">
        <w:rPr>
          <w:rFonts w:eastAsiaTheme="minorHAnsi"/>
          <w:b/>
          <w:sz w:val="22"/>
          <w:szCs w:val="22"/>
        </w:rPr>
        <w:t>5.1) HCL:</w:t>
      </w:r>
    </w:p>
    <w:p w14:paraId="7D973E7A" w14:textId="77777777" w:rsidR="00563E70" w:rsidRDefault="00DE4262" w:rsidP="00563E70">
      <w:pPr>
        <w:ind w:left="432"/>
        <w:rPr>
          <w:rFonts w:eastAsiaTheme="minorHAnsi"/>
          <w:sz w:val="22"/>
          <w:szCs w:val="22"/>
        </w:rPr>
      </w:pPr>
      <w:r w:rsidRPr="003532CE">
        <w:rPr>
          <w:rFonts w:eastAsiaTheme="minorHAnsi"/>
          <w:sz w:val="22"/>
          <w:szCs w:val="22"/>
        </w:rPr>
        <w:t>AD team receives a request from respective R</w:t>
      </w:r>
      <w:r>
        <w:rPr>
          <w:rFonts w:eastAsiaTheme="minorHAnsi"/>
          <w:sz w:val="22"/>
          <w:szCs w:val="22"/>
        </w:rPr>
        <w:t>eporting Manager</w:t>
      </w:r>
      <w:r w:rsidRPr="003532CE">
        <w:rPr>
          <w:rFonts w:eastAsiaTheme="minorHAnsi"/>
          <w:sz w:val="22"/>
          <w:szCs w:val="22"/>
        </w:rPr>
        <w:t xml:space="preserve"> with busin</w:t>
      </w:r>
      <w:r>
        <w:rPr>
          <w:rFonts w:eastAsiaTheme="minorHAnsi"/>
          <w:sz w:val="22"/>
          <w:szCs w:val="22"/>
        </w:rPr>
        <w:t xml:space="preserve">ess justification. Based on request, HCL will seek </w:t>
      </w:r>
      <w:r w:rsidRPr="003532CE">
        <w:rPr>
          <w:rFonts w:eastAsiaTheme="minorHAnsi"/>
          <w:sz w:val="22"/>
          <w:szCs w:val="22"/>
        </w:rPr>
        <w:t>ap</w:t>
      </w:r>
      <w:r>
        <w:rPr>
          <w:rFonts w:eastAsiaTheme="minorHAnsi"/>
          <w:sz w:val="22"/>
          <w:szCs w:val="22"/>
        </w:rPr>
        <w:t xml:space="preserve">proval from </w:t>
      </w:r>
      <w:proofErr w:type="spellStart"/>
      <w:r>
        <w:rPr>
          <w:rFonts w:eastAsiaTheme="minorHAnsi"/>
          <w:sz w:val="22"/>
          <w:szCs w:val="22"/>
        </w:rPr>
        <w:t>Metsa</w:t>
      </w:r>
      <w:proofErr w:type="spellEnd"/>
      <w:r>
        <w:rPr>
          <w:rFonts w:eastAsiaTheme="minorHAnsi"/>
          <w:sz w:val="22"/>
          <w:szCs w:val="22"/>
        </w:rPr>
        <w:t xml:space="preserve"> Service Owner. AD team creates</w:t>
      </w:r>
      <w:r w:rsidRPr="003532CE">
        <w:rPr>
          <w:rFonts w:eastAsiaTheme="minorHAnsi"/>
          <w:sz w:val="22"/>
          <w:szCs w:val="22"/>
        </w:rPr>
        <w:t xml:space="preserve"> a S</w:t>
      </w:r>
      <w:r>
        <w:rPr>
          <w:rFonts w:eastAsiaTheme="minorHAnsi"/>
          <w:sz w:val="22"/>
          <w:szCs w:val="22"/>
        </w:rPr>
        <w:t xml:space="preserve">ervice </w:t>
      </w:r>
      <w:r w:rsidRPr="003532CE">
        <w:rPr>
          <w:rFonts w:eastAsiaTheme="minorHAnsi"/>
          <w:sz w:val="22"/>
          <w:szCs w:val="22"/>
        </w:rPr>
        <w:t>R</w:t>
      </w:r>
      <w:r>
        <w:rPr>
          <w:rFonts w:eastAsiaTheme="minorHAnsi"/>
          <w:sz w:val="22"/>
          <w:szCs w:val="22"/>
        </w:rPr>
        <w:t>equest</w:t>
      </w:r>
      <w:r w:rsidRPr="003532CE">
        <w:rPr>
          <w:rFonts w:eastAsiaTheme="minorHAnsi"/>
          <w:sz w:val="22"/>
          <w:szCs w:val="22"/>
        </w:rPr>
        <w:t xml:space="preserve"> and provides needed access</w:t>
      </w:r>
      <w:r>
        <w:rPr>
          <w:rFonts w:eastAsiaTheme="minorHAnsi"/>
          <w:sz w:val="22"/>
          <w:szCs w:val="22"/>
        </w:rPr>
        <w:t xml:space="preserve"> for the requested accounts.</w:t>
      </w:r>
    </w:p>
    <w:p w14:paraId="2E44D890" w14:textId="77777777" w:rsidR="00DE4262" w:rsidRDefault="00DE4262" w:rsidP="00DE4262">
      <w:pPr>
        <w:ind w:left="432"/>
        <w:rPr>
          <w:rFonts w:eastAsiaTheme="minorHAnsi"/>
          <w:b/>
          <w:sz w:val="22"/>
          <w:szCs w:val="22"/>
        </w:rPr>
      </w:pPr>
      <w:r w:rsidRPr="00885D24">
        <w:rPr>
          <w:rFonts w:eastAsiaTheme="minorHAnsi"/>
          <w:b/>
          <w:sz w:val="22"/>
          <w:szCs w:val="22"/>
        </w:rPr>
        <w:t xml:space="preserve">5.2) </w:t>
      </w:r>
      <w:proofErr w:type="spellStart"/>
      <w:r w:rsidRPr="00885D24">
        <w:rPr>
          <w:rFonts w:eastAsiaTheme="minorHAnsi"/>
          <w:b/>
          <w:sz w:val="22"/>
          <w:szCs w:val="22"/>
        </w:rPr>
        <w:t>Tieto</w:t>
      </w:r>
      <w:proofErr w:type="spellEnd"/>
      <w:r w:rsidRPr="00885D24">
        <w:rPr>
          <w:rFonts w:eastAsiaTheme="minorHAnsi"/>
          <w:b/>
          <w:sz w:val="22"/>
          <w:szCs w:val="22"/>
        </w:rPr>
        <w:t>:</w:t>
      </w:r>
    </w:p>
    <w:p w14:paraId="2234EB19" w14:textId="213F799F" w:rsidR="00563E70" w:rsidRDefault="00DE4262" w:rsidP="00563E70">
      <w:pPr>
        <w:ind w:left="432"/>
        <w:rPr>
          <w:rFonts w:eastAsiaTheme="minorHAnsi"/>
          <w:sz w:val="22"/>
          <w:szCs w:val="22"/>
        </w:rPr>
      </w:pPr>
      <w:proofErr w:type="spellStart"/>
      <w:r w:rsidRPr="00301FE0">
        <w:rPr>
          <w:rFonts w:eastAsiaTheme="minorHAnsi"/>
          <w:sz w:val="22"/>
          <w:szCs w:val="22"/>
        </w:rPr>
        <w:t>Tieto</w:t>
      </w:r>
      <w:proofErr w:type="spellEnd"/>
      <w:r w:rsidRPr="00301FE0">
        <w:rPr>
          <w:rFonts w:eastAsiaTheme="minorHAnsi"/>
          <w:sz w:val="22"/>
          <w:szCs w:val="22"/>
        </w:rPr>
        <w:t xml:space="preserve"> has a tool which adds users to admin groups and apart fro</w:t>
      </w:r>
      <w:r>
        <w:rPr>
          <w:rFonts w:eastAsiaTheme="minorHAnsi"/>
          <w:sz w:val="22"/>
          <w:szCs w:val="22"/>
        </w:rPr>
        <w:t xml:space="preserve">m that </w:t>
      </w:r>
      <w:proofErr w:type="spellStart"/>
      <w:r>
        <w:rPr>
          <w:rFonts w:eastAsiaTheme="minorHAnsi"/>
          <w:sz w:val="22"/>
          <w:szCs w:val="22"/>
        </w:rPr>
        <w:t>Tieto</w:t>
      </w:r>
      <w:proofErr w:type="spellEnd"/>
      <w:r>
        <w:rPr>
          <w:rFonts w:eastAsiaTheme="minorHAnsi"/>
          <w:sz w:val="22"/>
          <w:szCs w:val="22"/>
        </w:rPr>
        <w:t xml:space="preserve"> admins also delegate Domain Admins, Enterprise Admins rights to users. Modifications to AD admin groups are being </w:t>
      </w:r>
      <w:ins w:id="14" w:author="Khan, Saif" w:date="2018-04-26T16:21:00Z">
        <w:r w:rsidR="00765292">
          <w:rPr>
            <w:rFonts w:eastAsiaTheme="minorHAnsi"/>
            <w:sz w:val="22"/>
            <w:szCs w:val="22"/>
          </w:rPr>
          <w:t>done</w:t>
        </w:r>
      </w:ins>
      <w:del w:id="15" w:author="Khan, Saif" w:date="2018-04-26T16:21:00Z">
        <w:r w:rsidDel="00765292">
          <w:rPr>
            <w:rFonts w:eastAsiaTheme="minorHAnsi"/>
            <w:sz w:val="22"/>
            <w:szCs w:val="22"/>
          </w:rPr>
          <w:delText>down</w:delText>
        </w:r>
      </w:del>
      <w:r>
        <w:rPr>
          <w:rFonts w:eastAsiaTheme="minorHAnsi"/>
          <w:sz w:val="22"/>
          <w:szCs w:val="22"/>
        </w:rPr>
        <w:t xml:space="preserve"> even without Serve-me tickets.</w:t>
      </w:r>
      <w:ins w:id="16" w:author="Khan, Saif" w:date="2018-04-26T16:46:00Z">
        <w:r w:rsidR="00574301">
          <w:rPr>
            <w:rFonts w:eastAsiaTheme="minorHAnsi"/>
            <w:sz w:val="22"/>
            <w:szCs w:val="22"/>
          </w:rPr>
          <w:t xml:space="preserve"> </w:t>
        </w:r>
      </w:ins>
    </w:p>
    <w:p w14:paraId="632BEF4D" w14:textId="77777777" w:rsidR="00DE4262" w:rsidRDefault="00DE4262" w:rsidP="00DE4262">
      <w:pPr>
        <w:ind w:left="432"/>
        <w:rPr>
          <w:rFonts w:eastAsiaTheme="minorHAnsi"/>
          <w:b/>
          <w:sz w:val="22"/>
          <w:szCs w:val="22"/>
        </w:rPr>
      </w:pPr>
      <w:r w:rsidRPr="00301FE0">
        <w:rPr>
          <w:rFonts w:eastAsiaTheme="minorHAnsi"/>
          <w:b/>
          <w:sz w:val="22"/>
          <w:szCs w:val="22"/>
        </w:rPr>
        <w:t xml:space="preserve">5.3) </w:t>
      </w:r>
      <w:proofErr w:type="spellStart"/>
      <w:r>
        <w:rPr>
          <w:rFonts w:eastAsiaTheme="minorHAnsi"/>
          <w:b/>
          <w:sz w:val="22"/>
          <w:szCs w:val="22"/>
        </w:rPr>
        <w:t>Metsa</w:t>
      </w:r>
      <w:proofErr w:type="spellEnd"/>
      <w:r>
        <w:rPr>
          <w:rFonts w:eastAsiaTheme="minorHAnsi"/>
          <w:b/>
          <w:sz w:val="22"/>
          <w:szCs w:val="22"/>
        </w:rPr>
        <w:t>/</w:t>
      </w:r>
      <w:r w:rsidRPr="00301FE0">
        <w:rPr>
          <w:rFonts w:eastAsiaTheme="minorHAnsi"/>
          <w:b/>
          <w:sz w:val="22"/>
          <w:szCs w:val="22"/>
        </w:rPr>
        <w:t>Other Vendors:</w:t>
      </w:r>
    </w:p>
    <w:p w14:paraId="27885948" w14:textId="28A2592A" w:rsidR="00DE4262" w:rsidRDefault="00DE4262" w:rsidP="00DE4262">
      <w:pPr>
        <w:ind w:left="432"/>
        <w:rPr>
          <w:rFonts w:eastAsiaTheme="minorHAnsi"/>
          <w:sz w:val="22"/>
          <w:szCs w:val="22"/>
        </w:rPr>
      </w:pPr>
      <w:r w:rsidRPr="00301FE0">
        <w:rPr>
          <w:rFonts w:eastAsiaTheme="minorHAnsi"/>
          <w:sz w:val="22"/>
          <w:szCs w:val="22"/>
        </w:rPr>
        <w:t xml:space="preserve">HCL AD </w:t>
      </w:r>
      <w:r>
        <w:rPr>
          <w:rFonts w:eastAsiaTheme="minorHAnsi"/>
          <w:sz w:val="22"/>
          <w:szCs w:val="22"/>
        </w:rPr>
        <w:t xml:space="preserve">Team might or might not receive request to delegate Administrator Rights for users as modifications to AD admin groups are being </w:t>
      </w:r>
      <w:ins w:id="17" w:author="Khan, Saif" w:date="2018-04-26T16:21:00Z">
        <w:r w:rsidR="00765292">
          <w:rPr>
            <w:rFonts w:eastAsiaTheme="minorHAnsi"/>
            <w:sz w:val="22"/>
            <w:szCs w:val="22"/>
          </w:rPr>
          <w:t>done</w:t>
        </w:r>
      </w:ins>
      <w:del w:id="18" w:author="Khan, Saif" w:date="2018-04-26T16:21:00Z">
        <w:r w:rsidDel="00765292">
          <w:rPr>
            <w:rFonts w:eastAsiaTheme="minorHAnsi"/>
            <w:sz w:val="22"/>
            <w:szCs w:val="22"/>
          </w:rPr>
          <w:delText>down</w:delText>
        </w:r>
      </w:del>
      <w:r>
        <w:rPr>
          <w:rFonts w:eastAsiaTheme="minorHAnsi"/>
          <w:sz w:val="22"/>
          <w:szCs w:val="22"/>
        </w:rPr>
        <w:t xml:space="preserve"> even without Serve-me tickets.</w:t>
      </w:r>
    </w:p>
    <w:p w14:paraId="34D5DFBF" w14:textId="77777777" w:rsidR="00563E70" w:rsidRDefault="00563E70" w:rsidP="00563E70">
      <w:pPr>
        <w:rPr>
          <w:rFonts w:eastAsiaTheme="minorHAnsi"/>
          <w:sz w:val="22"/>
          <w:szCs w:val="22"/>
        </w:rPr>
      </w:pPr>
    </w:p>
    <w:p w14:paraId="0BF56BE5" w14:textId="77777777" w:rsidR="00DE4262" w:rsidRPr="00563E70" w:rsidRDefault="00DE4262" w:rsidP="00DE4262">
      <w:pPr>
        <w:pStyle w:val="Heading1"/>
        <w:numPr>
          <w:ilvl w:val="0"/>
          <w:numId w:val="4"/>
        </w:numPr>
        <w:spacing w:before="240" w:line="259" w:lineRule="auto"/>
        <w:jc w:val="both"/>
        <w:rPr>
          <w:sz w:val="28"/>
          <w:szCs w:val="28"/>
        </w:rPr>
      </w:pPr>
      <w:bookmarkStart w:id="19" w:name="_New_Process:"/>
      <w:bookmarkEnd w:id="19"/>
      <w:r>
        <w:rPr>
          <w:sz w:val="28"/>
          <w:szCs w:val="28"/>
        </w:rPr>
        <w:t>New</w:t>
      </w:r>
      <w:r w:rsidRPr="002512EC">
        <w:rPr>
          <w:sz w:val="28"/>
          <w:szCs w:val="28"/>
        </w:rPr>
        <w:t xml:space="preserve"> Process:</w:t>
      </w:r>
    </w:p>
    <w:p w14:paraId="6138EAEF" w14:textId="1412C4DC" w:rsidR="00DE4262" w:rsidRDefault="00DE4262" w:rsidP="00563E70">
      <w:pPr>
        <w:ind w:left="432"/>
        <w:rPr>
          <w:ins w:id="20" w:author="Khan, Saif" w:date="2018-04-26T16:40:00Z"/>
          <w:rFonts w:eastAsiaTheme="minorHAnsi"/>
          <w:sz w:val="22"/>
          <w:szCs w:val="22"/>
        </w:rPr>
      </w:pPr>
      <w:r w:rsidRPr="005C11F7">
        <w:rPr>
          <w:rFonts w:eastAsiaTheme="minorHAnsi"/>
          <w:sz w:val="22"/>
          <w:szCs w:val="22"/>
        </w:rPr>
        <w:t>We would like to pr</w:t>
      </w:r>
      <w:r>
        <w:rPr>
          <w:rFonts w:eastAsiaTheme="minorHAnsi"/>
          <w:sz w:val="22"/>
          <w:szCs w:val="22"/>
        </w:rPr>
        <w:t>o</w:t>
      </w:r>
      <w:r w:rsidRPr="005C11F7">
        <w:rPr>
          <w:rFonts w:eastAsiaTheme="minorHAnsi"/>
          <w:sz w:val="22"/>
          <w:szCs w:val="22"/>
        </w:rPr>
        <w:t>pose the below process for robust go</w:t>
      </w:r>
      <w:r>
        <w:rPr>
          <w:rFonts w:eastAsiaTheme="minorHAnsi"/>
          <w:sz w:val="22"/>
          <w:szCs w:val="22"/>
        </w:rPr>
        <w:t>vernance and control over AD adm</w:t>
      </w:r>
      <w:r w:rsidRPr="005C11F7">
        <w:rPr>
          <w:rFonts w:eastAsiaTheme="minorHAnsi"/>
          <w:sz w:val="22"/>
          <w:szCs w:val="22"/>
        </w:rPr>
        <w:t>in groups to preven</w:t>
      </w:r>
      <w:r>
        <w:rPr>
          <w:rFonts w:eastAsiaTheme="minorHAnsi"/>
          <w:sz w:val="22"/>
          <w:szCs w:val="22"/>
        </w:rPr>
        <w:t>t</w:t>
      </w:r>
      <w:r w:rsidRPr="005C11F7">
        <w:rPr>
          <w:rFonts w:eastAsiaTheme="minorHAnsi"/>
          <w:sz w:val="22"/>
          <w:szCs w:val="22"/>
        </w:rPr>
        <w:t xml:space="preserve"> any unauthorized access</w:t>
      </w:r>
      <w:r>
        <w:rPr>
          <w:rFonts w:eastAsiaTheme="minorHAnsi"/>
          <w:sz w:val="22"/>
          <w:szCs w:val="22"/>
        </w:rPr>
        <w:t>.</w:t>
      </w:r>
    </w:p>
    <w:p w14:paraId="2F16DDFA" w14:textId="77777777" w:rsidR="00F24FF7" w:rsidRPr="005C11F7" w:rsidRDefault="00F24FF7" w:rsidP="00563E70">
      <w:pPr>
        <w:ind w:left="432"/>
        <w:rPr>
          <w:rFonts w:eastAsiaTheme="minorHAnsi"/>
          <w:sz w:val="22"/>
          <w:szCs w:val="22"/>
        </w:rPr>
      </w:pPr>
    </w:p>
    <w:p w14:paraId="5F99BC3F" w14:textId="633FD0A4" w:rsidR="00CC5D79" w:rsidRDefault="00DE4262" w:rsidP="00CC5D79">
      <w:pPr>
        <w:pStyle w:val="ListParagraph"/>
        <w:numPr>
          <w:ilvl w:val="0"/>
          <w:numId w:val="16"/>
        </w:numPr>
        <w:rPr>
          <w:rFonts w:eastAsiaTheme="minorHAnsi"/>
          <w:sz w:val="22"/>
          <w:szCs w:val="22"/>
        </w:rPr>
      </w:pPr>
      <w:bookmarkStart w:id="21" w:name="_Hlk511113730"/>
      <w:r>
        <w:rPr>
          <w:rFonts w:eastAsiaTheme="minorHAnsi"/>
          <w:sz w:val="22"/>
          <w:szCs w:val="22"/>
        </w:rPr>
        <w:t>User</w:t>
      </w:r>
      <w:r w:rsidRPr="00157F14">
        <w:rPr>
          <w:rFonts w:eastAsiaTheme="minorHAnsi"/>
          <w:sz w:val="22"/>
          <w:szCs w:val="22"/>
        </w:rPr>
        <w:t xml:space="preserve"> will request for adding/deleting any member to/from AD admin groups with </w:t>
      </w:r>
      <w:ins w:id="22" w:author="Khan, Saif" w:date="2018-04-26T16:40:00Z">
        <w:r w:rsidR="00F24FF7">
          <w:rPr>
            <w:rFonts w:eastAsiaTheme="minorHAnsi"/>
            <w:sz w:val="22"/>
            <w:szCs w:val="22"/>
          </w:rPr>
          <w:t xml:space="preserve">a </w:t>
        </w:r>
      </w:ins>
      <w:r w:rsidRPr="00157F14">
        <w:rPr>
          <w:rFonts w:eastAsiaTheme="minorHAnsi"/>
          <w:sz w:val="22"/>
          <w:szCs w:val="22"/>
        </w:rPr>
        <w:t>B</w:t>
      </w:r>
      <w:r>
        <w:rPr>
          <w:rFonts w:eastAsiaTheme="minorHAnsi"/>
          <w:sz w:val="22"/>
          <w:szCs w:val="22"/>
        </w:rPr>
        <w:t>usiness Justification, RM approval and t</w:t>
      </w:r>
      <w:r w:rsidRPr="00157F14">
        <w:rPr>
          <w:rFonts w:eastAsiaTheme="minorHAnsi"/>
          <w:sz w:val="22"/>
          <w:szCs w:val="22"/>
        </w:rPr>
        <w:t>ime duration</w:t>
      </w:r>
      <w:r>
        <w:rPr>
          <w:rFonts w:eastAsiaTheme="minorHAnsi"/>
          <w:sz w:val="22"/>
          <w:szCs w:val="22"/>
        </w:rPr>
        <w:t xml:space="preserve"> to HCL AD Team</w:t>
      </w:r>
      <w:r w:rsidRPr="00157F14">
        <w:rPr>
          <w:rFonts w:eastAsiaTheme="minorHAnsi"/>
          <w:sz w:val="22"/>
          <w:szCs w:val="22"/>
        </w:rPr>
        <w:t>.</w:t>
      </w:r>
    </w:p>
    <w:p w14:paraId="27D7AC88" w14:textId="77777777" w:rsidR="00CC5D79" w:rsidRPr="00CC5D79" w:rsidRDefault="00CC5D79" w:rsidP="00CC5D79">
      <w:pPr>
        <w:pStyle w:val="ListParagraph"/>
        <w:rPr>
          <w:rFonts w:eastAsiaTheme="minorHAnsi"/>
          <w:sz w:val="22"/>
          <w:szCs w:val="22"/>
        </w:rPr>
      </w:pPr>
    </w:p>
    <w:bookmarkEnd w:id="21"/>
    <w:p w14:paraId="1802A99C" w14:textId="77777777" w:rsidR="00CC5D79" w:rsidRPr="00CC5D79" w:rsidRDefault="00DE4262" w:rsidP="00CC5D79">
      <w:pPr>
        <w:pStyle w:val="ListParagraph"/>
        <w:numPr>
          <w:ilvl w:val="0"/>
          <w:numId w:val="16"/>
        </w:numPr>
        <w:rPr>
          <w:rFonts w:eastAsiaTheme="minorHAnsi"/>
          <w:sz w:val="22"/>
          <w:szCs w:val="22"/>
        </w:rPr>
      </w:pPr>
      <w:r w:rsidRPr="00157F14">
        <w:rPr>
          <w:rFonts w:eastAsiaTheme="minorHAnsi"/>
          <w:sz w:val="22"/>
          <w:szCs w:val="22"/>
        </w:rPr>
        <w:t>HCL AD Team will open a Service Request for the requested task.</w:t>
      </w:r>
    </w:p>
    <w:p w14:paraId="39319519" w14:textId="77777777" w:rsidR="00CC5D79" w:rsidRPr="00CC5D79" w:rsidRDefault="00CC5D79" w:rsidP="00CC5D79">
      <w:pPr>
        <w:pStyle w:val="ListParagraph"/>
        <w:rPr>
          <w:rFonts w:eastAsiaTheme="minorHAnsi"/>
          <w:sz w:val="22"/>
          <w:szCs w:val="22"/>
        </w:rPr>
      </w:pPr>
    </w:p>
    <w:p w14:paraId="3E31A83D" w14:textId="12405193" w:rsidR="00DE4262" w:rsidRDefault="00DE4262" w:rsidP="00DE4262">
      <w:pPr>
        <w:pStyle w:val="ListParagraph"/>
        <w:numPr>
          <w:ilvl w:val="0"/>
          <w:numId w:val="16"/>
        </w:numPr>
        <w:rPr>
          <w:rFonts w:eastAsiaTheme="minorHAnsi"/>
          <w:sz w:val="22"/>
          <w:szCs w:val="22"/>
        </w:rPr>
      </w:pPr>
      <w:r w:rsidRPr="00157F14">
        <w:rPr>
          <w:rFonts w:eastAsiaTheme="minorHAnsi"/>
          <w:sz w:val="22"/>
          <w:szCs w:val="22"/>
        </w:rPr>
        <w:t>HCL AD T</w:t>
      </w:r>
      <w:r>
        <w:rPr>
          <w:rFonts w:eastAsiaTheme="minorHAnsi"/>
          <w:sz w:val="22"/>
          <w:szCs w:val="22"/>
        </w:rPr>
        <w:t>eam</w:t>
      </w:r>
      <w:r w:rsidRPr="00157F14">
        <w:rPr>
          <w:rFonts w:eastAsiaTheme="minorHAnsi"/>
          <w:sz w:val="22"/>
          <w:szCs w:val="22"/>
        </w:rPr>
        <w:t xml:space="preserve"> evaluate</w:t>
      </w:r>
      <w:r>
        <w:rPr>
          <w:rFonts w:eastAsiaTheme="minorHAnsi"/>
          <w:sz w:val="22"/>
          <w:szCs w:val="22"/>
        </w:rPr>
        <w:t>s</w:t>
      </w:r>
      <w:r w:rsidRPr="00157F14">
        <w:rPr>
          <w:rFonts w:eastAsiaTheme="minorHAnsi"/>
          <w:sz w:val="22"/>
          <w:szCs w:val="22"/>
        </w:rPr>
        <w:t xml:space="preserve"> the request and validate</w:t>
      </w:r>
      <w:r>
        <w:rPr>
          <w:rFonts w:eastAsiaTheme="minorHAnsi"/>
          <w:sz w:val="22"/>
          <w:szCs w:val="22"/>
        </w:rPr>
        <w:t>s</w:t>
      </w:r>
      <w:r w:rsidRPr="00157F14">
        <w:rPr>
          <w:rFonts w:eastAsiaTheme="minorHAnsi"/>
          <w:sz w:val="22"/>
          <w:szCs w:val="22"/>
        </w:rPr>
        <w:t xml:space="preserve"> the business justification. In </w:t>
      </w:r>
      <w:r>
        <w:rPr>
          <w:rFonts w:eastAsiaTheme="minorHAnsi"/>
          <w:sz w:val="22"/>
          <w:szCs w:val="22"/>
        </w:rPr>
        <w:t xml:space="preserve">case, </w:t>
      </w:r>
      <w:ins w:id="23" w:author="Khan, Saif" w:date="2018-04-26T16:24:00Z">
        <w:r w:rsidR="00765292">
          <w:rPr>
            <w:rFonts w:eastAsiaTheme="minorHAnsi"/>
            <w:sz w:val="22"/>
            <w:szCs w:val="22"/>
          </w:rPr>
          <w:t xml:space="preserve">the </w:t>
        </w:r>
      </w:ins>
      <w:r>
        <w:rPr>
          <w:rFonts w:eastAsiaTheme="minorHAnsi"/>
          <w:sz w:val="22"/>
          <w:szCs w:val="22"/>
        </w:rPr>
        <w:t xml:space="preserve">HCL AD Team </w:t>
      </w:r>
      <w:ins w:id="24" w:author="Khan, Saif" w:date="2018-04-26T16:22:00Z">
        <w:r w:rsidR="00765292">
          <w:rPr>
            <w:rFonts w:eastAsiaTheme="minorHAnsi"/>
            <w:sz w:val="22"/>
            <w:szCs w:val="22"/>
          </w:rPr>
          <w:t>finds</w:t>
        </w:r>
      </w:ins>
      <w:del w:id="25" w:author="Khan, Saif" w:date="2018-04-26T16:22:00Z">
        <w:r w:rsidDel="00765292">
          <w:rPr>
            <w:rFonts w:eastAsiaTheme="minorHAnsi"/>
            <w:sz w:val="22"/>
            <w:szCs w:val="22"/>
          </w:rPr>
          <w:delText>found</w:delText>
        </w:r>
      </w:del>
      <w:r>
        <w:rPr>
          <w:rFonts w:eastAsiaTheme="minorHAnsi"/>
          <w:sz w:val="22"/>
          <w:szCs w:val="22"/>
        </w:rPr>
        <w:t xml:space="preserve"> that </w:t>
      </w:r>
      <w:ins w:id="26" w:author="Khan, Saif" w:date="2018-04-26T16:23:00Z">
        <w:r w:rsidR="00765292">
          <w:rPr>
            <w:rFonts w:eastAsiaTheme="minorHAnsi"/>
            <w:sz w:val="22"/>
            <w:szCs w:val="22"/>
          </w:rPr>
          <w:t xml:space="preserve">the </w:t>
        </w:r>
      </w:ins>
      <w:r>
        <w:rPr>
          <w:rFonts w:eastAsiaTheme="minorHAnsi"/>
          <w:sz w:val="22"/>
          <w:szCs w:val="22"/>
        </w:rPr>
        <w:t>A</w:t>
      </w:r>
      <w:r w:rsidRPr="00157F14">
        <w:rPr>
          <w:rFonts w:eastAsiaTheme="minorHAnsi"/>
          <w:sz w:val="22"/>
          <w:szCs w:val="22"/>
        </w:rPr>
        <w:t>dmin</w:t>
      </w:r>
      <w:r>
        <w:rPr>
          <w:rFonts w:eastAsiaTheme="minorHAnsi"/>
          <w:sz w:val="22"/>
          <w:szCs w:val="22"/>
        </w:rPr>
        <w:t xml:space="preserve">istrator Rights </w:t>
      </w:r>
      <w:ins w:id="27" w:author="Khan, Saif" w:date="2018-04-26T16:23:00Z">
        <w:r w:rsidR="00765292">
          <w:rPr>
            <w:rFonts w:eastAsiaTheme="minorHAnsi"/>
            <w:sz w:val="22"/>
            <w:szCs w:val="22"/>
          </w:rPr>
          <w:t xml:space="preserve">requested; </w:t>
        </w:r>
      </w:ins>
      <w:ins w:id="28" w:author="Khan, Saif" w:date="2018-04-26T16:22:00Z">
        <w:r w:rsidR="00765292">
          <w:rPr>
            <w:rFonts w:eastAsiaTheme="minorHAnsi"/>
            <w:sz w:val="22"/>
            <w:szCs w:val="22"/>
          </w:rPr>
          <w:t>are</w:t>
        </w:r>
      </w:ins>
      <w:del w:id="29" w:author="Khan, Saif" w:date="2018-04-26T16:22:00Z">
        <w:r w:rsidDel="00765292">
          <w:rPr>
            <w:rFonts w:eastAsiaTheme="minorHAnsi"/>
            <w:sz w:val="22"/>
            <w:szCs w:val="22"/>
          </w:rPr>
          <w:delText>is</w:delText>
        </w:r>
      </w:del>
      <w:r>
        <w:rPr>
          <w:rFonts w:eastAsiaTheme="minorHAnsi"/>
          <w:sz w:val="22"/>
          <w:szCs w:val="22"/>
        </w:rPr>
        <w:t xml:space="preserve"> not needed for the provided B</w:t>
      </w:r>
      <w:r w:rsidRPr="00157F14">
        <w:rPr>
          <w:rFonts w:eastAsiaTheme="minorHAnsi"/>
          <w:sz w:val="22"/>
          <w:szCs w:val="22"/>
        </w:rPr>
        <w:t xml:space="preserve">usiness </w:t>
      </w:r>
      <w:r>
        <w:rPr>
          <w:rFonts w:eastAsiaTheme="minorHAnsi"/>
          <w:sz w:val="22"/>
          <w:szCs w:val="22"/>
        </w:rPr>
        <w:t>J</w:t>
      </w:r>
      <w:r w:rsidRPr="00157F14">
        <w:rPr>
          <w:rFonts w:eastAsiaTheme="minorHAnsi"/>
          <w:sz w:val="22"/>
          <w:szCs w:val="22"/>
        </w:rPr>
        <w:t xml:space="preserve">ustification </w:t>
      </w:r>
      <w:r>
        <w:rPr>
          <w:rFonts w:eastAsiaTheme="minorHAnsi"/>
          <w:sz w:val="22"/>
          <w:szCs w:val="22"/>
        </w:rPr>
        <w:t xml:space="preserve">then </w:t>
      </w:r>
      <w:ins w:id="30" w:author="Khan, Saif" w:date="2018-04-26T16:23:00Z">
        <w:r w:rsidR="00765292">
          <w:rPr>
            <w:rFonts w:eastAsiaTheme="minorHAnsi"/>
            <w:sz w:val="22"/>
            <w:szCs w:val="22"/>
          </w:rPr>
          <w:t xml:space="preserve">the </w:t>
        </w:r>
      </w:ins>
      <w:r>
        <w:rPr>
          <w:rFonts w:eastAsiaTheme="minorHAnsi"/>
          <w:sz w:val="22"/>
          <w:szCs w:val="22"/>
        </w:rPr>
        <w:t>Team</w:t>
      </w:r>
      <w:r w:rsidRPr="00157F14">
        <w:rPr>
          <w:rFonts w:eastAsiaTheme="minorHAnsi"/>
          <w:sz w:val="22"/>
          <w:szCs w:val="22"/>
        </w:rPr>
        <w:t xml:space="preserve"> will suggest the desired access level to the requestor.</w:t>
      </w:r>
    </w:p>
    <w:p w14:paraId="121002EE" w14:textId="77777777" w:rsidR="00DE4262" w:rsidRPr="00157F14" w:rsidRDefault="00DE4262" w:rsidP="00DE4262">
      <w:pPr>
        <w:pStyle w:val="ListParagraph"/>
        <w:rPr>
          <w:rFonts w:eastAsiaTheme="minorHAnsi"/>
          <w:sz w:val="22"/>
          <w:szCs w:val="22"/>
        </w:rPr>
      </w:pPr>
    </w:p>
    <w:p w14:paraId="0B4D24FA" w14:textId="5A78EDF4" w:rsidR="00CC5D79" w:rsidRDefault="00DE4262" w:rsidP="00563E70">
      <w:pPr>
        <w:pStyle w:val="ListParagraph"/>
        <w:numPr>
          <w:ilvl w:val="0"/>
          <w:numId w:val="16"/>
        </w:numPr>
        <w:rPr>
          <w:rFonts w:eastAsiaTheme="minorHAnsi"/>
          <w:sz w:val="22"/>
          <w:szCs w:val="22"/>
        </w:rPr>
      </w:pPr>
      <w:r w:rsidRPr="00157F14">
        <w:rPr>
          <w:rFonts w:eastAsiaTheme="minorHAnsi"/>
          <w:sz w:val="22"/>
          <w:szCs w:val="22"/>
        </w:rPr>
        <w:t>In case of limited duration,</w:t>
      </w:r>
      <w:r>
        <w:rPr>
          <w:rFonts w:eastAsiaTheme="minorHAnsi"/>
          <w:sz w:val="22"/>
          <w:szCs w:val="22"/>
        </w:rPr>
        <w:t xml:space="preserve"> HCL AD Team will delegate </w:t>
      </w:r>
      <w:ins w:id="31" w:author="Khan, Saif" w:date="2018-04-26T16:28:00Z">
        <w:r w:rsidR="008C5C2E">
          <w:rPr>
            <w:rFonts w:eastAsiaTheme="minorHAnsi"/>
            <w:sz w:val="22"/>
            <w:szCs w:val="22"/>
          </w:rPr>
          <w:t xml:space="preserve">the </w:t>
        </w:r>
      </w:ins>
      <w:r>
        <w:rPr>
          <w:rFonts w:eastAsiaTheme="minorHAnsi"/>
          <w:sz w:val="22"/>
          <w:szCs w:val="22"/>
        </w:rPr>
        <w:t>Administrator Rights to the requested account</w:t>
      </w:r>
      <w:r w:rsidRPr="00157F14">
        <w:rPr>
          <w:rFonts w:eastAsiaTheme="minorHAnsi"/>
          <w:sz w:val="22"/>
          <w:szCs w:val="22"/>
        </w:rPr>
        <w:t>.</w:t>
      </w:r>
      <w:ins w:id="32" w:author="Khan, Saif" w:date="2018-04-26T16:28:00Z">
        <w:r w:rsidR="008C5C2E">
          <w:rPr>
            <w:rFonts w:eastAsiaTheme="minorHAnsi"/>
            <w:sz w:val="22"/>
            <w:szCs w:val="22"/>
          </w:rPr>
          <w:t xml:space="preserve"> However,</w:t>
        </w:r>
      </w:ins>
      <w:del w:id="33" w:author="Khan, Saif" w:date="2018-04-26T16:28:00Z">
        <w:r w:rsidDel="008C5C2E">
          <w:rPr>
            <w:rFonts w:eastAsiaTheme="minorHAnsi"/>
            <w:sz w:val="22"/>
            <w:szCs w:val="22"/>
          </w:rPr>
          <w:delText xml:space="preserve"> </w:delText>
        </w:r>
        <w:r w:rsidRPr="00157F14" w:rsidDel="008C5C2E">
          <w:rPr>
            <w:rFonts w:eastAsiaTheme="minorHAnsi"/>
            <w:sz w:val="22"/>
            <w:szCs w:val="22"/>
          </w:rPr>
          <w:delText>While</w:delText>
        </w:r>
      </w:del>
      <w:r w:rsidRPr="00157F14">
        <w:rPr>
          <w:rFonts w:eastAsiaTheme="minorHAnsi"/>
          <w:sz w:val="22"/>
          <w:szCs w:val="22"/>
        </w:rPr>
        <w:t xml:space="preserve"> in case</w:t>
      </w:r>
      <w:ins w:id="34" w:author="Khan, Saif" w:date="2018-04-26T16:24:00Z">
        <w:r w:rsidR="00765292">
          <w:rPr>
            <w:rFonts w:eastAsiaTheme="minorHAnsi"/>
            <w:sz w:val="22"/>
            <w:szCs w:val="22"/>
          </w:rPr>
          <w:t>s</w:t>
        </w:r>
      </w:ins>
      <w:r w:rsidRPr="00157F14">
        <w:rPr>
          <w:rFonts w:eastAsiaTheme="minorHAnsi"/>
          <w:sz w:val="22"/>
          <w:szCs w:val="22"/>
        </w:rPr>
        <w:t xml:space="preserve"> where permanent acc</w:t>
      </w:r>
      <w:r>
        <w:rPr>
          <w:rFonts w:eastAsiaTheme="minorHAnsi"/>
          <w:sz w:val="22"/>
          <w:szCs w:val="22"/>
        </w:rPr>
        <w:t xml:space="preserve">ess is being requested, HCL AD Team will </w:t>
      </w:r>
      <w:r w:rsidRPr="00157F14">
        <w:rPr>
          <w:rFonts w:eastAsiaTheme="minorHAnsi"/>
          <w:sz w:val="22"/>
          <w:szCs w:val="22"/>
        </w:rPr>
        <w:t>evaluate the r</w:t>
      </w:r>
      <w:r>
        <w:rPr>
          <w:rFonts w:eastAsiaTheme="minorHAnsi"/>
          <w:sz w:val="22"/>
          <w:szCs w:val="22"/>
        </w:rPr>
        <w:t xml:space="preserve">eason and risk </w:t>
      </w:r>
      <w:ins w:id="35" w:author="Khan, Saif" w:date="2018-04-26T16:25:00Z">
        <w:r w:rsidR="00765292">
          <w:rPr>
            <w:rFonts w:eastAsiaTheme="minorHAnsi"/>
            <w:sz w:val="22"/>
            <w:szCs w:val="22"/>
          </w:rPr>
          <w:t xml:space="preserve">in granting the </w:t>
        </w:r>
      </w:ins>
      <w:del w:id="36" w:author="Khan, Saif" w:date="2018-04-26T16:25:00Z">
        <w:r w:rsidDel="00765292">
          <w:rPr>
            <w:rFonts w:eastAsiaTheme="minorHAnsi"/>
            <w:sz w:val="22"/>
            <w:szCs w:val="22"/>
          </w:rPr>
          <w:delText xml:space="preserve">for the </w:delText>
        </w:r>
      </w:del>
      <w:r>
        <w:rPr>
          <w:rFonts w:eastAsiaTheme="minorHAnsi"/>
          <w:sz w:val="22"/>
          <w:szCs w:val="22"/>
        </w:rPr>
        <w:t>Administrator Rights and convey</w:t>
      </w:r>
      <w:r w:rsidRPr="00157F14">
        <w:rPr>
          <w:rFonts w:eastAsiaTheme="minorHAnsi"/>
          <w:sz w:val="22"/>
          <w:szCs w:val="22"/>
        </w:rPr>
        <w:t xml:space="preserve"> </w:t>
      </w:r>
      <w:ins w:id="37" w:author="Khan, Saif" w:date="2018-04-26T16:25:00Z">
        <w:r w:rsidR="008C5C2E">
          <w:rPr>
            <w:rFonts w:eastAsiaTheme="minorHAnsi"/>
            <w:sz w:val="22"/>
            <w:szCs w:val="22"/>
          </w:rPr>
          <w:t>its</w:t>
        </w:r>
        <w:r w:rsidR="00765292">
          <w:rPr>
            <w:rFonts w:eastAsiaTheme="minorHAnsi"/>
            <w:sz w:val="22"/>
            <w:szCs w:val="22"/>
          </w:rPr>
          <w:t xml:space="preserve"> </w:t>
        </w:r>
      </w:ins>
      <w:r>
        <w:rPr>
          <w:rFonts w:eastAsiaTheme="minorHAnsi"/>
          <w:sz w:val="22"/>
          <w:szCs w:val="22"/>
        </w:rPr>
        <w:t xml:space="preserve">inputs </w:t>
      </w:r>
      <w:r w:rsidRPr="00157F14">
        <w:rPr>
          <w:rFonts w:eastAsiaTheme="minorHAnsi"/>
          <w:sz w:val="22"/>
          <w:szCs w:val="22"/>
        </w:rPr>
        <w:t xml:space="preserve">to </w:t>
      </w:r>
      <w:ins w:id="38" w:author="Khan, Saif" w:date="2018-04-26T16:25:00Z">
        <w:r w:rsidR="00765292">
          <w:rPr>
            <w:rFonts w:eastAsiaTheme="minorHAnsi"/>
            <w:sz w:val="22"/>
            <w:szCs w:val="22"/>
          </w:rPr>
          <w:t xml:space="preserve">the </w:t>
        </w:r>
      </w:ins>
      <w:r w:rsidRPr="00157F14">
        <w:rPr>
          <w:rFonts w:eastAsiaTheme="minorHAnsi"/>
          <w:sz w:val="22"/>
          <w:szCs w:val="22"/>
        </w:rPr>
        <w:t>r</w:t>
      </w:r>
      <w:r>
        <w:rPr>
          <w:rFonts w:eastAsiaTheme="minorHAnsi"/>
          <w:sz w:val="22"/>
          <w:szCs w:val="22"/>
        </w:rPr>
        <w:t>equestor.</w:t>
      </w:r>
      <w:r w:rsidR="00AF2161">
        <w:rPr>
          <w:rFonts w:eastAsiaTheme="minorHAnsi"/>
          <w:sz w:val="22"/>
          <w:szCs w:val="22"/>
        </w:rPr>
        <w:t xml:space="preserve"> Example: Requestor wants to manage DNS records and</w:t>
      </w:r>
      <w:r w:rsidR="008C7A6F">
        <w:rPr>
          <w:rFonts w:eastAsiaTheme="minorHAnsi"/>
          <w:sz w:val="22"/>
          <w:szCs w:val="22"/>
        </w:rPr>
        <w:t xml:space="preserve"> </w:t>
      </w:r>
      <w:ins w:id="39" w:author="Khan, Saif" w:date="2018-04-26T16:25:00Z">
        <w:r w:rsidR="00765292">
          <w:rPr>
            <w:rFonts w:eastAsiaTheme="minorHAnsi"/>
            <w:sz w:val="22"/>
            <w:szCs w:val="22"/>
          </w:rPr>
          <w:t xml:space="preserve">has </w:t>
        </w:r>
      </w:ins>
      <w:r w:rsidR="008C7A6F">
        <w:rPr>
          <w:rFonts w:eastAsiaTheme="minorHAnsi"/>
          <w:sz w:val="22"/>
          <w:szCs w:val="22"/>
        </w:rPr>
        <w:t>request</w:t>
      </w:r>
      <w:r w:rsidR="00AF2161">
        <w:rPr>
          <w:rFonts w:eastAsiaTheme="minorHAnsi"/>
          <w:sz w:val="22"/>
          <w:szCs w:val="22"/>
        </w:rPr>
        <w:t xml:space="preserve">ed Domain Admins rights. </w:t>
      </w:r>
      <w:r w:rsidR="00BF57D4">
        <w:rPr>
          <w:rFonts w:eastAsiaTheme="minorHAnsi"/>
          <w:sz w:val="22"/>
          <w:szCs w:val="22"/>
        </w:rPr>
        <w:t>So w</w:t>
      </w:r>
      <w:r w:rsidR="00AF2161">
        <w:rPr>
          <w:rFonts w:eastAsiaTheme="minorHAnsi"/>
          <w:sz w:val="22"/>
          <w:szCs w:val="22"/>
        </w:rPr>
        <w:t xml:space="preserve">e will suggest </w:t>
      </w:r>
      <w:del w:id="40" w:author="Khan, Saif" w:date="2018-04-26T16:26:00Z">
        <w:r w:rsidR="00AF2161" w:rsidDel="00765292">
          <w:rPr>
            <w:rFonts w:eastAsiaTheme="minorHAnsi"/>
            <w:sz w:val="22"/>
            <w:szCs w:val="22"/>
          </w:rPr>
          <w:delText xml:space="preserve">requestor </w:delText>
        </w:r>
      </w:del>
      <w:r w:rsidR="00AF2161">
        <w:rPr>
          <w:rFonts w:eastAsiaTheme="minorHAnsi"/>
          <w:sz w:val="22"/>
          <w:szCs w:val="22"/>
        </w:rPr>
        <w:t>that we can add</w:t>
      </w:r>
      <w:ins w:id="41" w:author="Khan, Saif" w:date="2018-04-26T16:26:00Z">
        <w:r w:rsidR="00765292">
          <w:rPr>
            <w:rFonts w:eastAsiaTheme="minorHAnsi"/>
            <w:sz w:val="22"/>
            <w:szCs w:val="22"/>
          </w:rPr>
          <w:t>/remove</w:t>
        </w:r>
      </w:ins>
      <w:r w:rsidR="00AF2161">
        <w:rPr>
          <w:rFonts w:eastAsiaTheme="minorHAnsi"/>
          <w:sz w:val="22"/>
          <w:szCs w:val="22"/>
        </w:rPr>
        <w:t xml:space="preserve"> user</w:t>
      </w:r>
      <w:ins w:id="42" w:author="Khan, Saif" w:date="2018-04-26T16:26:00Z">
        <w:r w:rsidR="00765292">
          <w:rPr>
            <w:rFonts w:eastAsiaTheme="minorHAnsi"/>
            <w:sz w:val="22"/>
            <w:szCs w:val="22"/>
          </w:rPr>
          <w:t>s</w:t>
        </w:r>
      </w:ins>
      <w:r w:rsidR="00AF2161">
        <w:rPr>
          <w:rFonts w:eastAsiaTheme="minorHAnsi"/>
          <w:sz w:val="22"/>
          <w:szCs w:val="22"/>
        </w:rPr>
        <w:t xml:space="preserve"> to </w:t>
      </w:r>
      <w:ins w:id="43" w:author="Khan, Saif" w:date="2018-04-26T16:26:00Z">
        <w:r w:rsidR="00765292">
          <w:rPr>
            <w:rFonts w:eastAsiaTheme="minorHAnsi"/>
            <w:sz w:val="22"/>
            <w:szCs w:val="22"/>
          </w:rPr>
          <w:t xml:space="preserve">the </w:t>
        </w:r>
      </w:ins>
      <w:r w:rsidR="00AF2161">
        <w:rPr>
          <w:rFonts w:eastAsiaTheme="minorHAnsi"/>
          <w:sz w:val="22"/>
          <w:szCs w:val="22"/>
        </w:rPr>
        <w:t>DNS</w:t>
      </w:r>
      <w:r w:rsidR="00BF57D4">
        <w:rPr>
          <w:rFonts w:eastAsiaTheme="minorHAnsi"/>
          <w:sz w:val="22"/>
          <w:szCs w:val="22"/>
        </w:rPr>
        <w:t xml:space="preserve"> </w:t>
      </w:r>
      <w:r w:rsidR="00AF2161">
        <w:rPr>
          <w:rFonts w:eastAsiaTheme="minorHAnsi"/>
          <w:sz w:val="22"/>
          <w:szCs w:val="22"/>
        </w:rPr>
        <w:t>Admins group</w:t>
      </w:r>
      <w:r w:rsidR="00BF57D4">
        <w:rPr>
          <w:rFonts w:eastAsiaTheme="minorHAnsi"/>
          <w:sz w:val="22"/>
          <w:szCs w:val="22"/>
        </w:rPr>
        <w:t xml:space="preserve"> to mitigate the risk.</w:t>
      </w:r>
    </w:p>
    <w:p w14:paraId="29904D5C" w14:textId="7792CF5A" w:rsidR="00563E70" w:rsidRDefault="00563E70" w:rsidP="00563E70">
      <w:pPr>
        <w:pStyle w:val="ListParagraph"/>
        <w:rPr>
          <w:ins w:id="44" w:author="Khan, Saif" w:date="2018-04-26T16:48:00Z"/>
          <w:rFonts w:eastAsiaTheme="minorHAnsi"/>
          <w:sz w:val="22"/>
          <w:szCs w:val="22"/>
        </w:rPr>
      </w:pPr>
    </w:p>
    <w:p w14:paraId="56299D9D" w14:textId="77777777" w:rsidR="00360746" w:rsidRPr="00563E70" w:rsidRDefault="00360746" w:rsidP="00563E70">
      <w:pPr>
        <w:pStyle w:val="ListParagraph"/>
        <w:rPr>
          <w:rFonts w:eastAsiaTheme="minorHAnsi"/>
          <w:sz w:val="22"/>
          <w:szCs w:val="22"/>
        </w:rPr>
      </w:pPr>
    </w:p>
    <w:p w14:paraId="1FF4814A" w14:textId="2049C9A4" w:rsidR="00DE4262" w:rsidRPr="00754AB1" w:rsidRDefault="00DE4262" w:rsidP="00754AB1">
      <w:pPr>
        <w:pStyle w:val="ListParagraph"/>
        <w:numPr>
          <w:ilvl w:val="0"/>
          <w:numId w:val="16"/>
        </w:numPr>
        <w:rPr>
          <w:rFonts w:eastAsiaTheme="minorHAnsi"/>
          <w:sz w:val="22"/>
          <w:szCs w:val="22"/>
        </w:rPr>
        <w:sectPr w:rsidR="00DE4262" w:rsidRPr="00754AB1" w:rsidSect="00CD6146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157F14">
        <w:rPr>
          <w:rFonts w:eastAsiaTheme="minorHAnsi"/>
          <w:sz w:val="22"/>
          <w:szCs w:val="22"/>
        </w:rPr>
        <w:lastRenderedPageBreak/>
        <w:t xml:space="preserve">Once agreed with requestor on </w:t>
      </w:r>
      <w:ins w:id="45" w:author="Khan, Saif" w:date="2018-04-26T16:29:00Z">
        <w:r w:rsidR="008C5C2E">
          <w:rPr>
            <w:rFonts w:eastAsiaTheme="minorHAnsi"/>
            <w:sz w:val="22"/>
            <w:szCs w:val="22"/>
          </w:rPr>
          <w:t xml:space="preserve">the desired </w:t>
        </w:r>
      </w:ins>
      <w:r w:rsidRPr="00157F14">
        <w:rPr>
          <w:rFonts w:eastAsiaTheme="minorHAnsi"/>
          <w:sz w:val="22"/>
          <w:szCs w:val="22"/>
        </w:rPr>
        <w:t>access level and</w:t>
      </w:r>
      <w:r>
        <w:rPr>
          <w:rFonts w:eastAsiaTheme="minorHAnsi"/>
          <w:sz w:val="22"/>
          <w:szCs w:val="22"/>
        </w:rPr>
        <w:t xml:space="preserve"> time duration, HCL AD team will seek approval from </w:t>
      </w:r>
      <w:ins w:id="46" w:author="Khan, Saif" w:date="2018-04-26T16:26:00Z">
        <w:r w:rsidR="00765292">
          <w:rPr>
            <w:rFonts w:eastAsiaTheme="minorHAnsi"/>
            <w:sz w:val="22"/>
            <w:szCs w:val="22"/>
          </w:rPr>
          <w:t xml:space="preserve">the </w:t>
        </w:r>
      </w:ins>
      <w:r>
        <w:rPr>
          <w:rFonts w:eastAsiaTheme="minorHAnsi"/>
          <w:sz w:val="22"/>
          <w:szCs w:val="22"/>
        </w:rPr>
        <w:t>Service Owner</w:t>
      </w:r>
      <w:ins w:id="47" w:author="Khan, Saif" w:date="2018-04-26T16:41:00Z">
        <w:r w:rsidR="00110ABB">
          <w:rPr>
            <w:rFonts w:eastAsiaTheme="minorHAnsi"/>
            <w:sz w:val="22"/>
            <w:szCs w:val="22"/>
          </w:rPr>
          <w:t>, upon approval</w:t>
        </w:r>
      </w:ins>
      <w:del w:id="48" w:author="Khan, Saif" w:date="2018-04-26T16:41:00Z">
        <w:r w:rsidDel="00110ABB">
          <w:rPr>
            <w:rFonts w:eastAsiaTheme="minorHAnsi"/>
            <w:sz w:val="22"/>
            <w:szCs w:val="22"/>
          </w:rPr>
          <w:delText xml:space="preserve"> and</w:delText>
        </w:r>
      </w:del>
      <w:r>
        <w:rPr>
          <w:rFonts w:eastAsiaTheme="minorHAnsi"/>
          <w:sz w:val="22"/>
          <w:szCs w:val="22"/>
        </w:rPr>
        <w:t xml:space="preserve"> delegate</w:t>
      </w:r>
      <w:r w:rsidRPr="00157F14">
        <w:rPr>
          <w:rFonts w:eastAsiaTheme="minorHAnsi"/>
          <w:sz w:val="22"/>
          <w:szCs w:val="22"/>
        </w:rPr>
        <w:t xml:space="preserve"> the needed access </w:t>
      </w:r>
      <w:r>
        <w:rPr>
          <w:rFonts w:eastAsiaTheme="minorHAnsi"/>
          <w:sz w:val="22"/>
          <w:szCs w:val="22"/>
        </w:rPr>
        <w:t>to the requested account and</w:t>
      </w:r>
      <w:r w:rsidR="00563E70">
        <w:rPr>
          <w:rFonts w:eastAsiaTheme="minorHAnsi"/>
          <w:sz w:val="22"/>
          <w:szCs w:val="22"/>
        </w:rPr>
        <w:t xml:space="preserve"> </w:t>
      </w:r>
      <w:del w:id="49" w:author="Khan, Saif" w:date="2018-04-26T16:26:00Z">
        <w:r w:rsidR="00563E70" w:rsidDel="00765292">
          <w:rPr>
            <w:rFonts w:eastAsiaTheme="minorHAnsi"/>
            <w:sz w:val="22"/>
            <w:szCs w:val="22"/>
          </w:rPr>
          <w:delText xml:space="preserve">will </w:delText>
        </w:r>
      </w:del>
      <w:r w:rsidR="00563E70">
        <w:rPr>
          <w:rFonts w:eastAsiaTheme="minorHAnsi"/>
          <w:sz w:val="22"/>
          <w:szCs w:val="22"/>
        </w:rPr>
        <w:t>close the Service Request.</w:t>
      </w:r>
    </w:p>
    <w:p w14:paraId="0210B693" w14:textId="77777777" w:rsidR="00563E70" w:rsidRPr="00563E70" w:rsidRDefault="00563E70" w:rsidP="00563E70">
      <w:pPr>
        <w:pStyle w:val="ListParagraph"/>
        <w:numPr>
          <w:ilvl w:val="0"/>
          <w:numId w:val="16"/>
        </w:numPr>
        <w:jc w:val="center"/>
        <w:rPr>
          <w:rFonts w:eastAsiaTheme="minorHAnsi"/>
          <w:sz w:val="2"/>
          <w:szCs w:val="2"/>
        </w:rPr>
      </w:pPr>
      <w:bookmarkStart w:id="50" w:name="_Current_Process:"/>
      <w:bookmarkStart w:id="51" w:name="_GoBack"/>
      <w:bookmarkEnd w:id="50"/>
      <w:bookmarkEnd w:id="51"/>
    </w:p>
    <w:sectPr w:rsidR="00563E70" w:rsidRPr="00563E70" w:rsidSect="00563E70">
      <w:headerReference w:type="default" r:id="rId13"/>
      <w:footerReference w:type="default" r:id="rId14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han, Saif" w:date="2018-04-26T16:19:00Z" w:initials="KS">
    <w:p w14:paraId="01C03504" w14:textId="626D8636" w:rsidR="000141E8" w:rsidRDefault="000141E8">
      <w:pPr>
        <w:pStyle w:val="CommentText"/>
      </w:pPr>
      <w:r>
        <w:rPr>
          <w:rStyle w:val="CommentReference"/>
        </w:rPr>
        <w:annotationRef/>
      </w:r>
      <w:r w:rsidR="00765292">
        <w:t>We need to describe what are the significant changes, a summary of the changes</w:t>
      </w:r>
    </w:p>
  </w:comment>
  <w:comment w:id="1" w:author="Khan, Saif" w:date="2018-04-26T16:46:00Z" w:initials="KS">
    <w:p w14:paraId="601494B1" w14:textId="1099353A" w:rsidR="00574301" w:rsidRDefault="00574301">
      <w:pPr>
        <w:pStyle w:val="CommentText"/>
      </w:pPr>
      <w:r>
        <w:rPr>
          <w:rStyle w:val="CommentReference"/>
        </w:rPr>
        <w:annotationRef/>
      </w:r>
      <w:r w:rsidR="00D448AF">
        <w:rPr>
          <w:noProof/>
        </w:rPr>
        <w:t>The Current Process link mapping is not working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C03504" w15:done="0"/>
  <w15:commentEx w15:paraId="601494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2BA94" w14:textId="77777777" w:rsidR="00D448AF" w:rsidRDefault="00D448AF">
      <w:pPr>
        <w:spacing w:after="0" w:line="240" w:lineRule="auto"/>
      </w:pPr>
      <w:r>
        <w:separator/>
      </w:r>
    </w:p>
  </w:endnote>
  <w:endnote w:type="continuationSeparator" w:id="0">
    <w:p w14:paraId="258CA3F9" w14:textId="77777777" w:rsidR="00D448AF" w:rsidRDefault="00D4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021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76323" w14:textId="16A7384B" w:rsidR="00995B96" w:rsidRDefault="00995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7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tbl>
    <w:tblPr>
      <w:tblW w:w="4960" w:type="pct"/>
      <w:tblInd w:w="22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3173"/>
      <w:gridCol w:w="3335"/>
      <w:gridCol w:w="2447"/>
    </w:tblGrid>
    <w:tr w:rsidR="002512EC" w14:paraId="303CF510" w14:textId="77777777" w:rsidTr="00F72BB3">
      <w:trPr>
        <w:trHeight w:val="702"/>
      </w:trPr>
      <w:tc>
        <w:tcPr>
          <w:tcW w:w="1772" w:type="pct"/>
          <w:vAlign w:val="center"/>
        </w:tcPr>
        <w:p w14:paraId="72C30E0D" w14:textId="77777777" w:rsidR="002512EC" w:rsidRPr="0078375F" w:rsidRDefault="002512EC" w:rsidP="002512EC">
          <w:pPr>
            <w:pStyle w:val="Header1"/>
          </w:pPr>
          <w:r w:rsidRPr="006A0F3B">
            <w:rPr>
              <w:noProof/>
              <w:lang w:val="en-IN" w:eastAsia="en-IN"/>
            </w:rPr>
            <w:drawing>
              <wp:inline distT="0" distB="0" distL="0" distR="0" wp14:anchorId="031457C6" wp14:editId="3E77E9B2">
                <wp:extent cx="1367790" cy="523875"/>
                <wp:effectExtent l="0" t="0" r="3810" b="9525"/>
                <wp:docPr id="2" name="Kuva 229" descr="Description: E:\Duunit\SEK - metsaliitto\WMF\Metsa_logo_vaaka_RGB.wm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Kuva 229" descr="Description: E:\Duunit\SEK - metsaliitto\WMF\Metsa_logo_vaaka_RGB.w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62" w:type="pct"/>
          <w:vAlign w:val="center"/>
        </w:tcPr>
        <w:p w14:paraId="3FFF0ED8" w14:textId="77777777" w:rsidR="002512EC" w:rsidRPr="003A0BE4" w:rsidRDefault="002512EC" w:rsidP="002512EC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1366" w:type="pct"/>
          <w:vAlign w:val="center"/>
        </w:tcPr>
        <w:p w14:paraId="36E953B4" w14:textId="77777777" w:rsidR="002512EC" w:rsidRDefault="002512EC" w:rsidP="002512EC">
          <w:pPr>
            <w:pStyle w:val="Header2"/>
          </w:pPr>
          <w:r>
            <w:object w:dxaOrig="2055" w:dyaOrig="465" w14:anchorId="194D36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02.75pt;height:23.25pt">
                <v:imagedata r:id="rId2" o:title=""/>
              </v:shape>
              <o:OLEObject Type="Embed" ProgID="PBrush" ShapeID="_x0000_i1036" DrawAspect="Content" ObjectID="_1586266503" r:id="rId3"/>
            </w:object>
          </w:r>
        </w:p>
      </w:tc>
    </w:tr>
  </w:tbl>
  <w:p w14:paraId="2D922408" w14:textId="77777777" w:rsidR="00995B96" w:rsidRDefault="00995B96" w:rsidP="00995B96">
    <w:pPr>
      <w:pStyle w:val="Footer"/>
      <w:tabs>
        <w:tab w:val="clear" w:pos="4680"/>
        <w:tab w:val="clear" w:pos="9360"/>
        <w:tab w:val="left" w:pos="21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CE915" w14:textId="77777777" w:rsidR="00A73742" w:rsidRDefault="00D448AF" w:rsidP="00EF065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F2EC3" w14:textId="77777777" w:rsidR="00D448AF" w:rsidRDefault="00D448AF">
      <w:pPr>
        <w:spacing w:after="0" w:line="240" w:lineRule="auto"/>
      </w:pPr>
      <w:r>
        <w:separator/>
      </w:r>
    </w:p>
  </w:footnote>
  <w:footnote w:type="continuationSeparator" w:id="0">
    <w:p w14:paraId="5313F36C" w14:textId="77777777" w:rsidR="00D448AF" w:rsidRDefault="00D4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0" w:type="pct"/>
      <w:tblInd w:w="22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3173"/>
      <w:gridCol w:w="3335"/>
      <w:gridCol w:w="2447"/>
    </w:tblGrid>
    <w:tr w:rsidR="00995B96" w14:paraId="4F552148" w14:textId="77777777" w:rsidTr="00F72BB3">
      <w:trPr>
        <w:trHeight w:val="702"/>
      </w:trPr>
      <w:tc>
        <w:tcPr>
          <w:tcW w:w="1772" w:type="pct"/>
          <w:vAlign w:val="center"/>
        </w:tcPr>
        <w:p w14:paraId="2CF7C27A" w14:textId="77777777" w:rsidR="00995B96" w:rsidRPr="0078375F" w:rsidRDefault="00995B96" w:rsidP="00995B96">
          <w:pPr>
            <w:pStyle w:val="Header1"/>
          </w:pPr>
          <w:r w:rsidRPr="006A0F3B">
            <w:rPr>
              <w:noProof/>
              <w:lang w:val="en-IN" w:eastAsia="en-IN"/>
            </w:rPr>
            <w:drawing>
              <wp:inline distT="0" distB="0" distL="0" distR="0" wp14:anchorId="49FEFB7B" wp14:editId="56026ED4">
                <wp:extent cx="1367790" cy="523875"/>
                <wp:effectExtent l="0" t="0" r="3810" b="9525"/>
                <wp:docPr id="1" name="Kuva 229" descr="Description: E:\Duunit\SEK - metsaliitto\WMF\Metsa_logo_vaaka_RGB.wm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Kuva 229" descr="Description: E:\Duunit\SEK - metsaliitto\WMF\Metsa_logo_vaaka_RGB.w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62" w:type="pct"/>
          <w:vAlign w:val="center"/>
        </w:tcPr>
        <w:p w14:paraId="37EC9737" w14:textId="77777777" w:rsidR="00995B96" w:rsidRPr="003A0BE4" w:rsidRDefault="00995B96" w:rsidP="00995B96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1366" w:type="pct"/>
          <w:vAlign w:val="center"/>
        </w:tcPr>
        <w:p w14:paraId="0A71EB1B" w14:textId="77777777" w:rsidR="00995B96" w:rsidRDefault="00995B96" w:rsidP="00995B96">
          <w:pPr>
            <w:pStyle w:val="Header2"/>
          </w:pPr>
          <w:r>
            <w:object w:dxaOrig="2055" w:dyaOrig="465" w14:anchorId="3662B0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02.75pt;height:23.25pt">
                <v:imagedata r:id="rId2" o:title=""/>
              </v:shape>
              <o:OLEObject Type="Embed" ProgID="PBrush" ShapeID="_x0000_i1035" DrawAspect="Content" ObjectID="_1586266502" r:id="rId3"/>
            </w:object>
          </w:r>
        </w:p>
      </w:tc>
    </w:tr>
  </w:tbl>
  <w:p w14:paraId="0FEAA306" w14:textId="77777777" w:rsidR="00995B96" w:rsidRDefault="00995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B98C4" w14:textId="77777777" w:rsidR="002A2EBE" w:rsidRDefault="00D44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5DB"/>
    <w:multiLevelType w:val="hybridMultilevel"/>
    <w:tmpl w:val="A4724C26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11B16C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BB39AC"/>
    <w:multiLevelType w:val="hybridMultilevel"/>
    <w:tmpl w:val="762633B2"/>
    <w:lvl w:ilvl="0" w:tplc="7FD22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F55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30E82"/>
    <w:multiLevelType w:val="multilevel"/>
    <w:tmpl w:val="D75A2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BD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0D3E6C"/>
    <w:multiLevelType w:val="hybridMultilevel"/>
    <w:tmpl w:val="14A2E44C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AC85A96"/>
    <w:multiLevelType w:val="hybridMultilevel"/>
    <w:tmpl w:val="26D8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46D94"/>
    <w:multiLevelType w:val="hybridMultilevel"/>
    <w:tmpl w:val="576C2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D5C07"/>
    <w:multiLevelType w:val="hybridMultilevel"/>
    <w:tmpl w:val="7B862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7D320D"/>
    <w:multiLevelType w:val="hybridMultilevel"/>
    <w:tmpl w:val="0428B4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D770C4"/>
    <w:multiLevelType w:val="hybridMultilevel"/>
    <w:tmpl w:val="B30C89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DCD644C"/>
    <w:multiLevelType w:val="hybridMultilevel"/>
    <w:tmpl w:val="FBDA66F4"/>
    <w:lvl w:ilvl="0" w:tplc="0F6E62A6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05D62"/>
    <w:multiLevelType w:val="hybridMultilevel"/>
    <w:tmpl w:val="91E8F3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5C6D074A"/>
    <w:multiLevelType w:val="hybridMultilevel"/>
    <w:tmpl w:val="13D2AEB8"/>
    <w:lvl w:ilvl="0" w:tplc="7FBCD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6008E"/>
    <w:multiLevelType w:val="hybridMultilevel"/>
    <w:tmpl w:val="EB1E6902"/>
    <w:lvl w:ilvl="0" w:tplc="0C090001">
      <w:start w:val="1"/>
      <w:numFmt w:val="bullet"/>
      <w:lvlText w:val=""/>
      <w:lvlJc w:val="left"/>
      <w:pPr>
        <w:tabs>
          <w:tab w:val="num" w:pos="-3240"/>
        </w:tabs>
        <w:ind w:left="-3240" w:hanging="360"/>
      </w:pPr>
      <w:rPr>
        <w:rFonts w:ascii="Wingdings" w:hAnsi="Wingdings" w:hint="default"/>
      </w:rPr>
    </w:lvl>
    <w:lvl w:ilvl="1" w:tplc="0C09000F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</w:abstractNum>
  <w:abstractNum w:abstractNumId="16" w15:restartNumberingAfterBreak="0">
    <w:nsid w:val="632B4284"/>
    <w:multiLevelType w:val="hybridMultilevel"/>
    <w:tmpl w:val="F89286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942B70"/>
    <w:multiLevelType w:val="hybridMultilevel"/>
    <w:tmpl w:val="6A7A3D42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4"/>
  </w:num>
  <w:num w:numId="6">
    <w:abstractNumId w:val="9"/>
  </w:num>
  <w:num w:numId="7">
    <w:abstractNumId w:val="6"/>
  </w:num>
  <w:num w:numId="8">
    <w:abstractNumId w:val="16"/>
  </w:num>
  <w:num w:numId="9">
    <w:abstractNumId w:val="0"/>
  </w:num>
  <w:num w:numId="10">
    <w:abstractNumId w:val="13"/>
  </w:num>
  <w:num w:numId="11">
    <w:abstractNumId w:val="17"/>
  </w:num>
  <w:num w:numId="12">
    <w:abstractNumId w:val="11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2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an, Saif">
    <w15:presenceInfo w15:providerId="AD" w15:userId="S-1-5-21-963082666-3142817630-3894689995-91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73"/>
    <w:rsid w:val="000141E8"/>
    <w:rsid w:val="00015DFE"/>
    <w:rsid w:val="000307D1"/>
    <w:rsid w:val="00052990"/>
    <w:rsid w:val="00062EB8"/>
    <w:rsid w:val="000C5CA6"/>
    <w:rsid w:val="000C6621"/>
    <w:rsid w:val="000C6DA4"/>
    <w:rsid w:val="000D58D2"/>
    <w:rsid w:val="000D6C89"/>
    <w:rsid w:val="00110605"/>
    <w:rsid w:val="00110ABB"/>
    <w:rsid w:val="00146D72"/>
    <w:rsid w:val="00151CE9"/>
    <w:rsid w:val="00152F13"/>
    <w:rsid w:val="00157F14"/>
    <w:rsid w:val="001616F2"/>
    <w:rsid w:val="001C277F"/>
    <w:rsid w:val="001D758E"/>
    <w:rsid w:val="001E0ECA"/>
    <w:rsid w:val="001F1F44"/>
    <w:rsid w:val="002179F3"/>
    <w:rsid w:val="00231B3B"/>
    <w:rsid w:val="00244406"/>
    <w:rsid w:val="002512EC"/>
    <w:rsid w:val="00261602"/>
    <w:rsid w:val="002A7FAF"/>
    <w:rsid w:val="002E3A40"/>
    <w:rsid w:val="002E6AD9"/>
    <w:rsid w:val="00301FE0"/>
    <w:rsid w:val="003104DA"/>
    <w:rsid w:val="00317F71"/>
    <w:rsid w:val="00321553"/>
    <w:rsid w:val="003319A8"/>
    <w:rsid w:val="003532CE"/>
    <w:rsid w:val="00360746"/>
    <w:rsid w:val="00363285"/>
    <w:rsid w:val="0037238A"/>
    <w:rsid w:val="00380859"/>
    <w:rsid w:val="00384C06"/>
    <w:rsid w:val="00387231"/>
    <w:rsid w:val="003A5E9C"/>
    <w:rsid w:val="003A730C"/>
    <w:rsid w:val="003B12CC"/>
    <w:rsid w:val="003C6931"/>
    <w:rsid w:val="003F349F"/>
    <w:rsid w:val="00422456"/>
    <w:rsid w:val="00434EEE"/>
    <w:rsid w:val="00437DDE"/>
    <w:rsid w:val="00474B6D"/>
    <w:rsid w:val="00496872"/>
    <w:rsid w:val="004A2B04"/>
    <w:rsid w:val="004C060A"/>
    <w:rsid w:val="004F53F1"/>
    <w:rsid w:val="0052259F"/>
    <w:rsid w:val="0053766A"/>
    <w:rsid w:val="00555513"/>
    <w:rsid w:val="00562886"/>
    <w:rsid w:val="00563E70"/>
    <w:rsid w:val="00574301"/>
    <w:rsid w:val="005829DA"/>
    <w:rsid w:val="00584D57"/>
    <w:rsid w:val="005C11F7"/>
    <w:rsid w:val="005C529A"/>
    <w:rsid w:val="005F2294"/>
    <w:rsid w:val="005F3B0C"/>
    <w:rsid w:val="00654443"/>
    <w:rsid w:val="006639A7"/>
    <w:rsid w:val="00664173"/>
    <w:rsid w:val="00690806"/>
    <w:rsid w:val="006968A3"/>
    <w:rsid w:val="006B6523"/>
    <w:rsid w:val="006E5254"/>
    <w:rsid w:val="006F5DE5"/>
    <w:rsid w:val="006F6B33"/>
    <w:rsid w:val="00702177"/>
    <w:rsid w:val="00702C99"/>
    <w:rsid w:val="007447AC"/>
    <w:rsid w:val="00754AB1"/>
    <w:rsid w:val="00756447"/>
    <w:rsid w:val="00763AB0"/>
    <w:rsid w:val="00765292"/>
    <w:rsid w:val="00771AFD"/>
    <w:rsid w:val="00781865"/>
    <w:rsid w:val="00793154"/>
    <w:rsid w:val="007A5D63"/>
    <w:rsid w:val="007E55F8"/>
    <w:rsid w:val="008128A9"/>
    <w:rsid w:val="008171AE"/>
    <w:rsid w:val="008347A7"/>
    <w:rsid w:val="00836F3C"/>
    <w:rsid w:val="008516DE"/>
    <w:rsid w:val="00885D24"/>
    <w:rsid w:val="008A0F0F"/>
    <w:rsid w:val="008C5C2E"/>
    <w:rsid w:val="008C7A6F"/>
    <w:rsid w:val="008E1601"/>
    <w:rsid w:val="00902DB0"/>
    <w:rsid w:val="0091118A"/>
    <w:rsid w:val="00912E90"/>
    <w:rsid w:val="00914035"/>
    <w:rsid w:val="00924EC5"/>
    <w:rsid w:val="00925E89"/>
    <w:rsid w:val="009372B6"/>
    <w:rsid w:val="00937D4A"/>
    <w:rsid w:val="00941D66"/>
    <w:rsid w:val="009779D5"/>
    <w:rsid w:val="00995B96"/>
    <w:rsid w:val="009B4E59"/>
    <w:rsid w:val="009E1758"/>
    <w:rsid w:val="009F2DD0"/>
    <w:rsid w:val="00A13073"/>
    <w:rsid w:val="00A4224A"/>
    <w:rsid w:val="00A61D67"/>
    <w:rsid w:val="00A72234"/>
    <w:rsid w:val="00A82059"/>
    <w:rsid w:val="00A85F77"/>
    <w:rsid w:val="00AB546E"/>
    <w:rsid w:val="00AC107E"/>
    <w:rsid w:val="00AC4C5E"/>
    <w:rsid w:val="00AE2EAD"/>
    <w:rsid w:val="00AF2161"/>
    <w:rsid w:val="00B068DD"/>
    <w:rsid w:val="00BA10CB"/>
    <w:rsid w:val="00BF57D4"/>
    <w:rsid w:val="00C1736C"/>
    <w:rsid w:val="00C675A6"/>
    <w:rsid w:val="00C914E0"/>
    <w:rsid w:val="00CA2439"/>
    <w:rsid w:val="00CB1EAE"/>
    <w:rsid w:val="00CC1C3B"/>
    <w:rsid w:val="00CC5D79"/>
    <w:rsid w:val="00CD5017"/>
    <w:rsid w:val="00CD5D3B"/>
    <w:rsid w:val="00CE447C"/>
    <w:rsid w:val="00D04002"/>
    <w:rsid w:val="00D15B63"/>
    <w:rsid w:val="00D26E9E"/>
    <w:rsid w:val="00D364F8"/>
    <w:rsid w:val="00D378EE"/>
    <w:rsid w:val="00D42D3B"/>
    <w:rsid w:val="00D448AF"/>
    <w:rsid w:val="00D9505A"/>
    <w:rsid w:val="00DC6BDF"/>
    <w:rsid w:val="00DD4792"/>
    <w:rsid w:val="00DE1963"/>
    <w:rsid w:val="00DE4262"/>
    <w:rsid w:val="00DF39C0"/>
    <w:rsid w:val="00DF401D"/>
    <w:rsid w:val="00E13C0E"/>
    <w:rsid w:val="00E23990"/>
    <w:rsid w:val="00E6537C"/>
    <w:rsid w:val="00E87F43"/>
    <w:rsid w:val="00E919B3"/>
    <w:rsid w:val="00EE6F1A"/>
    <w:rsid w:val="00EF0657"/>
    <w:rsid w:val="00F01D57"/>
    <w:rsid w:val="00F24FF7"/>
    <w:rsid w:val="00F36B25"/>
    <w:rsid w:val="00F408DF"/>
    <w:rsid w:val="00F45DCB"/>
    <w:rsid w:val="00F46821"/>
    <w:rsid w:val="00F60770"/>
    <w:rsid w:val="00F97F24"/>
    <w:rsid w:val="00FB6049"/>
    <w:rsid w:val="00FB6A5A"/>
    <w:rsid w:val="00F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6FAB6"/>
  <w15:chartTrackingRefBased/>
  <w15:docId w15:val="{B39F1068-7FCA-4F02-8726-E08ADA2D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173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aliases w:val="Section Heading,(Chapter Nbr),h1"/>
    <w:basedOn w:val="Normal"/>
    <w:next w:val="Normal"/>
    <w:link w:val="Heading1Char"/>
    <w:qFormat/>
    <w:rsid w:val="006641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ing Char,(Chapter Nbr) Char,h1 Char"/>
    <w:basedOn w:val="DefaultParagraphFont"/>
    <w:link w:val="Heading1"/>
    <w:rsid w:val="00664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173"/>
    <w:pPr>
      <w:ind w:left="720"/>
      <w:contextualSpacing/>
    </w:pPr>
  </w:style>
  <w:style w:type="paragraph" w:styleId="Caption">
    <w:name w:val="caption"/>
    <w:aliases w:val="Pg1Title"/>
    <w:basedOn w:val="Normal"/>
    <w:next w:val="Normal"/>
    <w:unhideWhenUsed/>
    <w:qFormat/>
    <w:rsid w:val="006641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Caption1">
    <w:name w:val="Caption1"/>
    <w:basedOn w:val="Normal"/>
    <w:next w:val="Heading1"/>
    <w:rsid w:val="00664173"/>
    <w:pPr>
      <w:spacing w:before="400" w:line="240" w:lineRule="auto"/>
      <w:jc w:val="center"/>
    </w:pPr>
    <w:rPr>
      <w:rFonts w:ascii="Arial Bold" w:eastAsia="Times New Roman" w:hAnsi="Arial Bold" w:cs="Courier New"/>
      <w:b/>
    </w:rPr>
  </w:style>
  <w:style w:type="paragraph" w:styleId="BlockText">
    <w:name w:val="Block Text"/>
    <w:basedOn w:val="Normal"/>
    <w:uiPriority w:val="99"/>
    <w:rsid w:val="00664173"/>
    <w:pPr>
      <w:spacing w:before="120" w:line="240" w:lineRule="auto"/>
    </w:pPr>
    <w:rPr>
      <w:rFonts w:ascii="Arial Bold" w:eastAsia="Times New Roman" w:hAnsi="Arial Bold" w:cs="Times New Roman"/>
      <w:b/>
      <w:szCs w:val="24"/>
    </w:rPr>
  </w:style>
  <w:style w:type="paragraph" w:customStyle="1" w:styleId="RevHty">
    <w:name w:val="RevHty"/>
    <w:basedOn w:val="BlockText"/>
    <w:autoRedefine/>
    <w:uiPriority w:val="99"/>
    <w:rsid w:val="00664173"/>
    <w:pPr>
      <w:keepNext/>
      <w:keepLines/>
      <w:spacing w:before="360"/>
    </w:pPr>
    <w:rPr>
      <w:rFonts w:ascii="Verdana" w:hAnsi="Verdana"/>
      <w:color w:val="44546A" w:themeColor="text2"/>
      <w:szCs w:val="20"/>
    </w:rPr>
  </w:style>
  <w:style w:type="paragraph" w:customStyle="1" w:styleId="AuroraTablebody">
    <w:name w:val="AuroraTable_body"/>
    <w:basedOn w:val="BodyText"/>
    <w:autoRedefine/>
    <w:rsid w:val="00664173"/>
    <w:pPr>
      <w:spacing w:before="120" w:line="240" w:lineRule="auto"/>
      <w:jc w:val="center"/>
    </w:pPr>
    <w:rPr>
      <w:rFonts w:ascii="Verdana" w:eastAsia="Times New Roman" w:hAnsi="Verdana" w:cs="Courier New"/>
      <w:iCs/>
    </w:rPr>
  </w:style>
  <w:style w:type="paragraph" w:styleId="Header">
    <w:name w:val="header"/>
    <w:aliases w:val="h"/>
    <w:basedOn w:val="Normal"/>
    <w:link w:val="HeaderChar"/>
    <w:unhideWhenUsed/>
    <w:rsid w:val="0066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"/>
    <w:basedOn w:val="DefaultParagraphFont"/>
    <w:link w:val="Header"/>
    <w:rsid w:val="00664173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73"/>
    <w:rPr>
      <w:rFonts w:eastAsiaTheme="minorEastAsia"/>
      <w:sz w:val="20"/>
      <w:szCs w:val="20"/>
    </w:rPr>
  </w:style>
  <w:style w:type="paragraph" w:customStyle="1" w:styleId="Header1">
    <w:name w:val="Header1"/>
    <w:basedOn w:val="Normal"/>
    <w:autoRedefine/>
    <w:rsid w:val="00664173"/>
    <w:pPr>
      <w:spacing w:after="0" w:line="240" w:lineRule="auto"/>
    </w:pPr>
    <w:rPr>
      <w:rFonts w:ascii="Arial" w:eastAsia="Times New Roman" w:hAnsi="Arial" w:cs="Courier New"/>
      <w:sz w:val="16"/>
    </w:rPr>
  </w:style>
  <w:style w:type="paragraph" w:customStyle="1" w:styleId="Header2">
    <w:name w:val="Header2"/>
    <w:basedOn w:val="Normal"/>
    <w:autoRedefine/>
    <w:rsid w:val="00664173"/>
    <w:pPr>
      <w:spacing w:after="0" w:line="240" w:lineRule="auto"/>
      <w:jc w:val="right"/>
    </w:pPr>
    <w:rPr>
      <w:rFonts w:ascii="Arial" w:eastAsia="Times New Roman" w:hAnsi="Arial" w:cs="Courier New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641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73"/>
    <w:pPr>
      <w:spacing w:after="100" w:line="259" w:lineRule="auto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64173"/>
    <w:rPr>
      <w:color w:val="0563C1" w:themeColor="hyperlink"/>
      <w:u w:val="single"/>
    </w:rPr>
  </w:style>
  <w:style w:type="paragraph" w:customStyle="1" w:styleId="ProActiveReport">
    <w:name w:val="ProActive Report"/>
    <w:basedOn w:val="Normal"/>
    <w:rsid w:val="00664173"/>
    <w:pPr>
      <w:spacing w:before="120" w:line="300" w:lineRule="auto"/>
      <w:jc w:val="both"/>
    </w:pPr>
    <w:rPr>
      <w:rFonts w:ascii="Franklin Gothic Book" w:eastAsia="Times New Roman" w:hAnsi="Franklin Gothic Book" w:cs="Times New Roman"/>
      <w:lang w:val="en-AU"/>
    </w:rPr>
  </w:style>
  <w:style w:type="paragraph" w:customStyle="1" w:styleId="StyleBodyTextJustified">
    <w:name w:val="Style Body Text + Justified"/>
    <w:rsid w:val="00664173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664173"/>
    <w:pPr>
      <w:spacing w:before="120" w:after="240" w:line="240" w:lineRule="auto"/>
      <w:ind w:left="720"/>
    </w:pPr>
    <w:rPr>
      <w:rFonts w:ascii="Arial" w:eastAsia="MS Mincho" w:hAnsi="Arial" w:cs="Times New Roman"/>
      <w:lang w:val="en-AU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73"/>
  </w:style>
  <w:style w:type="character" w:customStyle="1" w:styleId="BodyTextChar">
    <w:name w:val="Body Text Char"/>
    <w:basedOn w:val="DefaultParagraphFont"/>
    <w:link w:val="BodyText"/>
    <w:uiPriority w:val="99"/>
    <w:semiHidden/>
    <w:rsid w:val="00664173"/>
    <w:rPr>
      <w:rFonts w:eastAsiaTheme="minorEastAsia"/>
      <w:sz w:val="20"/>
      <w:szCs w:val="20"/>
    </w:rPr>
  </w:style>
  <w:style w:type="paragraph" w:customStyle="1" w:styleId="HCL-NormalText">
    <w:name w:val="HCL-NormalText"/>
    <w:basedOn w:val="Normal"/>
    <w:link w:val="HCL-NormalTextChar"/>
    <w:rsid w:val="00D04002"/>
    <w:pPr>
      <w:spacing w:after="0" w:line="240" w:lineRule="auto"/>
      <w:jc w:val="both"/>
    </w:pPr>
    <w:rPr>
      <w:rFonts w:ascii="Arial" w:eastAsia="Times New Roman" w:hAnsi="Arial" w:cs="Arial"/>
      <w:lang w:val="en-GB"/>
    </w:rPr>
  </w:style>
  <w:style w:type="character" w:customStyle="1" w:styleId="HCL-NormalTextChar">
    <w:name w:val="HCL-NormalText Char"/>
    <w:link w:val="HCL-NormalText"/>
    <w:rsid w:val="00D04002"/>
    <w:rPr>
      <w:rFonts w:ascii="Arial" w:eastAsia="Times New Roman" w:hAnsi="Arial" w:cs="Arial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C4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ser">
    <w:name w:val="user"/>
    <w:basedOn w:val="DefaultParagraphFont"/>
    <w:rsid w:val="004F53F1"/>
    <w:rPr>
      <w:b/>
      <w:bCs/>
      <w:color w:val="00008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F7"/>
    <w:rPr>
      <w:rFonts w:ascii="Segoe UI" w:eastAsiaTheme="minorEastAsia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B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6B3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141E8"/>
    <w:pPr>
      <w:spacing w:after="0" w:line="240" w:lineRule="auto"/>
    </w:pPr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4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1E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1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1E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8366-9CB3-42BD-8B80-340942C2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 Imtiyaz Ali</dc:creator>
  <cp:keywords/>
  <dc:description/>
  <cp:lastModifiedBy>Khan, Saif</cp:lastModifiedBy>
  <cp:revision>9</cp:revision>
  <dcterms:created xsi:type="dcterms:W3CDTF">2018-04-26T10:50:00Z</dcterms:created>
  <dcterms:modified xsi:type="dcterms:W3CDTF">2018-04-26T11:19:00Z</dcterms:modified>
</cp:coreProperties>
</file>